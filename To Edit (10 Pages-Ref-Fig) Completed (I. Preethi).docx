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866DB" w14:textId="49BE5E10" w:rsidR="00A26699" w:rsidRDefault="00121A06" w:rsidP="00091E6F">
      <w:pPr>
        <w:spacing w:line="480" w:lineRule="auto"/>
        <w:rPr>
          <w:ins w:id="0" w:author="Editorial Integra" w:date="2025-04-04T22:25:00Z"/>
          <w:rFonts w:ascii="Times New Roman" w:eastAsia="Times New Roman" w:hAnsi="Times New Roman" w:cs="Times New Roman"/>
          <w:sz w:val="24"/>
          <w:szCs w:val="24"/>
        </w:rPr>
      </w:pPr>
      <w:r w:rsidRPr="00121A06">
        <w:rPr>
          <w:rFonts w:ascii="Times New Roman" w:eastAsia="Times New Roman" w:hAnsi="Times New Roman" w:cs="Times New Roman"/>
          <w:sz w:val="24"/>
          <w:szCs w:val="24"/>
          <w:rPrChange w:id="1" w:author="Editorial Integra" w:date="2025-04-04T22:25:00Z">
            <w:rPr>
              <w:rFonts w:ascii="Times New Roman" w:eastAsia="Times New Roman" w:hAnsi="Times New Roman" w:cs="Times New Roman"/>
              <w:b/>
              <w:sz w:val="24"/>
              <w:szCs w:val="24"/>
            </w:rPr>
          </w:rPrChange>
        </w:rPr>
        <w:t>&lt;</w:t>
      </w:r>
      <w:ins w:id="2" w:author="Editorial Integra" w:date="2025-04-04T22:25:00Z">
        <w:r w:rsidRPr="00121A06">
          <w:rPr>
            <w:rFonts w:ascii="Times New Roman" w:eastAsia="Times New Roman" w:hAnsi="Times New Roman" w:cs="Times New Roman"/>
            <w:sz w:val="24"/>
            <w:szCs w:val="24"/>
            <w:rPrChange w:id="3" w:author="Editorial Integra" w:date="2025-04-04T22:25:00Z">
              <w:rPr>
                <w:rFonts w:ascii="Times New Roman" w:eastAsia="Times New Roman" w:hAnsi="Times New Roman" w:cs="Times New Roman"/>
                <w:b/>
                <w:sz w:val="24"/>
                <w:szCs w:val="24"/>
              </w:rPr>
            </w:rPrChange>
          </w:rPr>
          <w:t xml:space="preserve">RRH&gt; </w:t>
        </w:r>
        <w:proofErr w:type="spellStart"/>
        <w:r w:rsidRPr="00121A06">
          <w:rPr>
            <w:rFonts w:ascii="Times New Roman" w:eastAsia="Times New Roman" w:hAnsi="Times New Roman" w:cs="Times New Roman"/>
            <w:sz w:val="24"/>
            <w:szCs w:val="24"/>
            <w:rPrChange w:id="4" w:author="Editorial Integra" w:date="2025-04-04T22:25:00Z">
              <w:rPr>
                <w:rFonts w:ascii="Times New Roman" w:eastAsia="Times New Roman" w:hAnsi="Times New Roman" w:cs="Times New Roman"/>
                <w:b/>
                <w:sz w:val="24"/>
                <w:szCs w:val="24"/>
              </w:rPr>
            </w:rPrChange>
          </w:rPr>
          <w:t>Cryoneurolysis</w:t>
        </w:r>
        <w:proofErr w:type="spellEnd"/>
        <w:r w:rsidRPr="00121A06">
          <w:rPr>
            <w:rFonts w:ascii="Times New Roman" w:eastAsia="Times New Roman" w:hAnsi="Times New Roman" w:cs="Times New Roman"/>
            <w:sz w:val="24"/>
            <w:szCs w:val="24"/>
            <w:rPrChange w:id="5" w:author="Editorial Integra" w:date="2025-04-04T22:25:00Z">
              <w:rPr>
                <w:rFonts w:ascii="Times New Roman" w:eastAsia="Times New Roman" w:hAnsi="Times New Roman" w:cs="Times New Roman"/>
                <w:b/>
                <w:sz w:val="24"/>
                <w:szCs w:val="24"/>
              </w:rPr>
            </w:rPrChange>
          </w:rPr>
          <w:t xml:space="preserve"> and Quadriplegia</w:t>
        </w:r>
      </w:ins>
    </w:p>
    <w:p w14:paraId="35F718E9" w14:textId="6F8EB4A0" w:rsidR="00121A06" w:rsidRDefault="00121A06" w:rsidP="00091E6F">
      <w:pPr>
        <w:spacing w:line="480" w:lineRule="auto"/>
        <w:rPr>
          <w:ins w:id="6" w:author="Editorial Integra" w:date="2025-04-04T22:26:00Z"/>
          <w:rFonts w:ascii="Times New Roman" w:eastAsia="Times New Roman" w:hAnsi="Times New Roman" w:cs="Times New Roman"/>
          <w:sz w:val="24"/>
          <w:szCs w:val="24"/>
        </w:rPr>
      </w:pPr>
      <w:ins w:id="7" w:author="Editorial Integra" w:date="2025-04-04T22:25:00Z">
        <w:r>
          <w:rPr>
            <w:rFonts w:ascii="Times New Roman" w:eastAsia="Times New Roman" w:hAnsi="Times New Roman" w:cs="Times New Roman"/>
            <w:sz w:val="24"/>
            <w:szCs w:val="24"/>
          </w:rPr>
          <w:t>&lt;LRH&gt;</w:t>
        </w:r>
        <w:r w:rsidRPr="00121A06">
          <w:rPr>
            <w:rFonts w:ascii="Times New Roman" w:eastAsia="Times New Roman" w:hAnsi="Times New Roman" w:cs="Times New Roman"/>
            <w:sz w:val="24"/>
            <w:szCs w:val="24"/>
          </w:rPr>
          <w:t xml:space="preserve"> </w:t>
        </w:r>
        <w:r w:rsidRPr="00091E6F">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r w:rsidRPr="00091E6F">
          <w:rPr>
            <w:rFonts w:ascii="Times New Roman" w:eastAsia="Times New Roman" w:hAnsi="Times New Roman" w:cs="Times New Roman"/>
            <w:sz w:val="24"/>
            <w:szCs w:val="24"/>
          </w:rPr>
          <w:t xml:space="preserve"> Schatz</w:t>
        </w:r>
      </w:ins>
    </w:p>
    <w:p w14:paraId="5FFF2F58" w14:textId="393B6379" w:rsidR="0054277B" w:rsidRPr="008A5EC9" w:rsidRDefault="0054277B" w:rsidP="00091E6F">
      <w:pPr>
        <w:spacing w:line="480" w:lineRule="auto"/>
        <w:rPr>
          <w:rFonts w:ascii="Times New Roman" w:eastAsia="Times New Roman" w:hAnsi="Times New Roman" w:cs="Times New Roman"/>
          <w:b/>
          <w:sz w:val="24"/>
          <w:szCs w:val="24"/>
        </w:rPr>
      </w:pPr>
      <w:ins w:id="8" w:author="Editorial Integra" w:date="2025-04-04T22:26:00Z">
        <w:r>
          <w:rPr>
            <w:rFonts w:ascii="Times New Roman" w:eastAsia="Times New Roman" w:hAnsi="Times New Roman" w:cs="Times New Roman"/>
            <w:sz w:val="24"/>
            <w:szCs w:val="24"/>
          </w:rPr>
          <w:t>&lt;DOC&gt;Original Research</w:t>
        </w:r>
      </w:ins>
    </w:p>
    <w:p w14:paraId="226287F3" w14:textId="27ED87F3" w:rsidR="000839FF" w:rsidRPr="001A6C29" w:rsidRDefault="00115278" w:rsidP="00091E6F">
      <w:pPr>
        <w:spacing w:line="480" w:lineRule="auto"/>
        <w:rPr>
          <w:rFonts w:ascii="Times New Roman" w:eastAsia="Times New Roman" w:hAnsi="Times New Roman" w:cs="Times New Roman"/>
          <w:b/>
          <w:sz w:val="24"/>
          <w:szCs w:val="24"/>
        </w:rPr>
      </w:pPr>
      <w:ins w:id="9" w:author="Editorial Integra" w:date="2025-04-04T22:27:00Z">
        <w:r>
          <w:rPr>
            <w:rFonts w:ascii="Times New Roman" w:eastAsia="Times New Roman" w:hAnsi="Times New Roman" w:cs="Times New Roman"/>
            <w:b/>
            <w:sz w:val="24"/>
            <w:szCs w:val="24"/>
          </w:rPr>
          <w:t>&lt;AT&gt;</w:t>
        </w:r>
      </w:ins>
      <w:proofErr w:type="spellStart"/>
      <w:r w:rsidR="000839FF" w:rsidRPr="001A6C29">
        <w:rPr>
          <w:rFonts w:ascii="Times New Roman" w:eastAsia="Times New Roman" w:hAnsi="Times New Roman" w:cs="Times New Roman"/>
          <w:b/>
          <w:sz w:val="24"/>
          <w:szCs w:val="24"/>
        </w:rPr>
        <w:t>Cryoneurolysis</w:t>
      </w:r>
      <w:proofErr w:type="spellEnd"/>
      <w:r w:rsidR="000839FF" w:rsidRPr="001A6C29">
        <w:rPr>
          <w:rFonts w:ascii="Times New Roman" w:eastAsia="Times New Roman" w:hAnsi="Times New Roman" w:cs="Times New Roman"/>
          <w:b/>
          <w:sz w:val="24"/>
          <w:szCs w:val="24"/>
        </w:rPr>
        <w:t xml:space="preserve"> and Quadriplegia: A Case Report on Pain and Severe Spasticity Management</w:t>
      </w:r>
    </w:p>
    <w:p w14:paraId="39064022" w14:textId="6188A8EF" w:rsidR="000839FF" w:rsidRPr="00091E6F" w:rsidRDefault="00115278" w:rsidP="00D25DB0">
      <w:pPr>
        <w:spacing w:line="480" w:lineRule="auto"/>
        <w:rPr>
          <w:rFonts w:ascii="Times New Roman" w:eastAsia="Times New Roman" w:hAnsi="Times New Roman" w:cs="Times New Roman"/>
          <w:sz w:val="24"/>
          <w:szCs w:val="24"/>
        </w:rPr>
        <w:pPrChange w:id="10" w:author="Editorial Integra" w:date="2025-04-04T23:36:00Z">
          <w:pPr>
            <w:spacing w:line="480" w:lineRule="auto"/>
            <w:jc w:val="center"/>
          </w:pPr>
        </w:pPrChange>
      </w:pPr>
      <w:ins w:id="11" w:author="Editorial Integra" w:date="2025-04-04T22:27:00Z">
        <w:r>
          <w:rPr>
            <w:rFonts w:ascii="Times New Roman" w:eastAsia="Times New Roman" w:hAnsi="Times New Roman" w:cs="Times New Roman"/>
            <w:sz w:val="24"/>
            <w:szCs w:val="24"/>
          </w:rPr>
          <w:t>&lt;AU&gt;</w:t>
        </w:r>
      </w:ins>
      <w:r w:rsidR="000839FF" w:rsidRPr="00091E6F">
        <w:rPr>
          <w:rFonts w:ascii="Times New Roman" w:eastAsia="Times New Roman" w:hAnsi="Times New Roman" w:cs="Times New Roman"/>
          <w:sz w:val="24"/>
          <w:szCs w:val="24"/>
        </w:rPr>
        <w:t xml:space="preserve">Laura </w:t>
      </w:r>
      <w:r w:rsidR="0075425E" w:rsidRPr="00091E6F">
        <w:rPr>
          <w:rFonts w:ascii="Times New Roman" w:eastAsia="Times New Roman" w:hAnsi="Times New Roman" w:cs="Times New Roman"/>
          <w:sz w:val="24"/>
          <w:szCs w:val="24"/>
        </w:rPr>
        <w:t>Schatz</w:t>
      </w:r>
      <w:del w:id="12" w:author="Editorial Integra" w:date="2025-04-04T22:28:00Z">
        <w:r w:rsidR="0075425E" w:rsidRPr="00091E6F" w:rsidDel="00C21901">
          <w:rPr>
            <w:rFonts w:ascii="Times New Roman" w:eastAsia="Times New Roman" w:hAnsi="Times New Roman" w:cs="Times New Roman"/>
            <w:sz w:val="24"/>
            <w:szCs w:val="24"/>
            <w:vertAlign w:val="superscript"/>
          </w:rPr>
          <w:delText>1</w:delText>
        </w:r>
      </w:del>
      <w:r w:rsidR="000839FF" w:rsidRPr="00091E6F">
        <w:rPr>
          <w:rFonts w:ascii="Times New Roman" w:eastAsia="Times New Roman" w:hAnsi="Times New Roman" w:cs="Times New Roman"/>
          <w:sz w:val="24"/>
          <w:szCs w:val="24"/>
        </w:rPr>
        <w:t xml:space="preserve">, </w:t>
      </w:r>
      <w:proofErr w:type="spellStart"/>
      <w:r w:rsidR="000839FF" w:rsidRPr="00091E6F">
        <w:rPr>
          <w:rFonts w:ascii="Times New Roman" w:eastAsia="Times New Roman" w:hAnsi="Times New Roman" w:cs="Times New Roman"/>
          <w:sz w:val="24"/>
          <w:szCs w:val="24"/>
        </w:rPr>
        <w:t>BSc</w:t>
      </w:r>
      <w:proofErr w:type="gramStart"/>
      <w:r w:rsidR="000839FF" w:rsidRPr="00091E6F">
        <w:rPr>
          <w:rFonts w:ascii="Times New Roman" w:eastAsia="Times New Roman" w:hAnsi="Times New Roman" w:cs="Times New Roman"/>
          <w:sz w:val="24"/>
          <w:szCs w:val="24"/>
        </w:rPr>
        <w:t>,</w:t>
      </w:r>
      <w:ins w:id="13" w:author="Editorial Integra" w:date="2025-04-04T22:28:00Z">
        <w:r w:rsidR="00C21901">
          <w:rPr>
            <w:rFonts w:ascii="Times New Roman" w:eastAsia="Times New Roman" w:hAnsi="Times New Roman" w:cs="Times New Roman"/>
            <w:sz w:val="24"/>
            <w:szCs w:val="24"/>
            <w:vertAlign w:val="superscript"/>
          </w:rPr>
          <w:t>a</w:t>
        </w:r>
      </w:ins>
      <w:proofErr w:type="spellEnd"/>
      <w:proofErr w:type="gramEnd"/>
      <w:r w:rsidR="000839FF" w:rsidRPr="00091E6F">
        <w:rPr>
          <w:rFonts w:ascii="Times New Roman" w:eastAsia="Times New Roman" w:hAnsi="Times New Roman" w:cs="Times New Roman"/>
          <w:sz w:val="24"/>
          <w:szCs w:val="24"/>
        </w:rPr>
        <w:t xml:space="preserve"> Samuel </w:t>
      </w:r>
      <w:del w:id="14" w:author="Editorial Integra" w:date="2025-04-04T22:28:00Z">
        <w:r w:rsidR="0075425E" w:rsidRPr="00091E6F" w:rsidDel="00C21901">
          <w:rPr>
            <w:rFonts w:ascii="Times New Roman" w:eastAsia="Times New Roman" w:hAnsi="Times New Roman" w:cs="Times New Roman"/>
            <w:sz w:val="24"/>
            <w:szCs w:val="24"/>
          </w:rPr>
          <w:delText>Herzog</w:delText>
        </w:r>
        <w:r w:rsidR="0075425E" w:rsidRPr="00091E6F" w:rsidDel="00C21901">
          <w:rPr>
            <w:rFonts w:ascii="Times New Roman" w:eastAsia="Times New Roman" w:hAnsi="Times New Roman" w:cs="Times New Roman"/>
            <w:sz w:val="24"/>
            <w:szCs w:val="24"/>
            <w:vertAlign w:val="superscript"/>
          </w:rPr>
          <w:delText>1</w:delText>
        </w:r>
      </w:del>
      <w:proofErr w:type="spellStart"/>
      <w:ins w:id="15" w:author="Editorial Integra" w:date="2025-04-04T22:28:00Z">
        <w:r w:rsidR="00C21901" w:rsidRPr="00091E6F">
          <w:rPr>
            <w:rFonts w:ascii="Times New Roman" w:eastAsia="Times New Roman" w:hAnsi="Times New Roman" w:cs="Times New Roman"/>
            <w:sz w:val="24"/>
            <w:szCs w:val="24"/>
          </w:rPr>
          <w:t>Herzog</w:t>
        </w:r>
        <w:r w:rsidR="00C21901">
          <w:rPr>
            <w:rFonts w:ascii="Times New Roman" w:eastAsia="Times New Roman" w:hAnsi="Times New Roman" w:cs="Times New Roman"/>
            <w:sz w:val="24"/>
            <w:szCs w:val="24"/>
            <w:vertAlign w:val="superscript"/>
          </w:rPr>
          <w:t>a</w:t>
        </w:r>
      </w:ins>
      <w:r w:rsidR="000839FF" w:rsidRPr="00091E6F">
        <w:rPr>
          <w:rFonts w:ascii="Times New Roman" w:eastAsia="Times New Roman" w:hAnsi="Times New Roman" w:cs="Times New Roman"/>
          <w:sz w:val="24"/>
          <w:szCs w:val="24"/>
          <w:vertAlign w:val="superscript"/>
        </w:rPr>
        <w:t>,</w:t>
      </w:r>
      <w:del w:id="16" w:author="Editorial Integra" w:date="2025-04-04T22:28:00Z">
        <w:r w:rsidR="000839FF" w:rsidRPr="00091E6F" w:rsidDel="00C21901">
          <w:rPr>
            <w:rFonts w:ascii="Times New Roman" w:eastAsia="Times New Roman" w:hAnsi="Times New Roman" w:cs="Times New Roman"/>
            <w:sz w:val="24"/>
            <w:szCs w:val="24"/>
            <w:vertAlign w:val="superscript"/>
          </w:rPr>
          <w:delText>2</w:delText>
        </w:r>
      </w:del>
      <w:ins w:id="17" w:author="Editorial Integra" w:date="2025-04-04T22:28:00Z">
        <w:r w:rsidR="00C21901">
          <w:rPr>
            <w:rFonts w:ascii="Times New Roman" w:eastAsia="Times New Roman" w:hAnsi="Times New Roman" w:cs="Times New Roman"/>
            <w:sz w:val="24"/>
            <w:szCs w:val="24"/>
            <w:vertAlign w:val="superscript"/>
          </w:rPr>
          <w:t>b</w:t>
        </w:r>
      </w:ins>
      <w:proofErr w:type="spellEnd"/>
      <w:r w:rsidR="000839FF" w:rsidRPr="00091E6F">
        <w:rPr>
          <w:rFonts w:ascii="Times New Roman" w:eastAsia="Times New Roman" w:hAnsi="Times New Roman" w:cs="Times New Roman"/>
          <w:sz w:val="24"/>
          <w:szCs w:val="24"/>
        </w:rPr>
        <w:t xml:space="preserve">, </w:t>
      </w:r>
      <w:proofErr w:type="spellStart"/>
      <w:r w:rsidR="000839FF" w:rsidRPr="00091E6F">
        <w:rPr>
          <w:rFonts w:ascii="Times New Roman" w:eastAsia="Times New Roman" w:hAnsi="Times New Roman" w:cs="Times New Roman"/>
          <w:sz w:val="24"/>
          <w:szCs w:val="24"/>
        </w:rPr>
        <w:t>Mahdis</w:t>
      </w:r>
      <w:proofErr w:type="spellEnd"/>
      <w:r w:rsidR="000839FF" w:rsidRPr="00091E6F">
        <w:rPr>
          <w:rFonts w:ascii="Times New Roman" w:eastAsia="Times New Roman" w:hAnsi="Times New Roman" w:cs="Times New Roman"/>
          <w:sz w:val="24"/>
          <w:szCs w:val="24"/>
        </w:rPr>
        <w:t xml:space="preserve"> </w:t>
      </w:r>
      <w:proofErr w:type="spellStart"/>
      <w:r w:rsidR="0075425E" w:rsidRPr="00091E6F">
        <w:rPr>
          <w:rFonts w:ascii="Times New Roman" w:eastAsia="Times New Roman" w:hAnsi="Times New Roman" w:cs="Times New Roman"/>
          <w:sz w:val="24"/>
          <w:szCs w:val="24"/>
        </w:rPr>
        <w:t>Hashemi</w:t>
      </w:r>
      <w:proofErr w:type="spellEnd"/>
      <w:del w:id="18" w:author="Editorial Integra" w:date="2025-04-04T22:28:00Z">
        <w:r w:rsidR="0075425E" w:rsidRPr="00091E6F" w:rsidDel="00C21901">
          <w:rPr>
            <w:rFonts w:ascii="Times New Roman" w:eastAsia="Times New Roman" w:hAnsi="Times New Roman" w:cs="Times New Roman"/>
            <w:sz w:val="24"/>
            <w:szCs w:val="24"/>
            <w:vertAlign w:val="superscript"/>
          </w:rPr>
          <w:delText>1</w:delText>
        </w:r>
      </w:del>
      <w:r w:rsidR="000839FF" w:rsidRPr="00091E6F">
        <w:rPr>
          <w:rFonts w:ascii="Times New Roman" w:eastAsia="Times New Roman" w:hAnsi="Times New Roman" w:cs="Times New Roman"/>
          <w:sz w:val="24"/>
          <w:szCs w:val="24"/>
        </w:rPr>
        <w:t xml:space="preserve">, </w:t>
      </w:r>
      <w:proofErr w:type="spellStart"/>
      <w:r w:rsidR="000839FF" w:rsidRPr="00091E6F">
        <w:rPr>
          <w:rFonts w:ascii="Times New Roman" w:eastAsia="Times New Roman" w:hAnsi="Times New Roman" w:cs="Times New Roman"/>
          <w:sz w:val="24"/>
          <w:szCs w:val="24"/>
        </w:rPr>
        <w:t>MD,</w:t>
      </w:r>
      <w:ins w:id="19" w:author="Editorial Integra" w:date="2025-04-04T22:28:00Z">
        <w:r w:rsidR="00C21901">
          <w:rPr>
            <w:rFonts w:ascii="Times New Roman" w:eastAsia="Times New Roman" w:hAnsi="Times New Roman" w:cs="Times New Roman"/>
            <w:sz w:val="24"/>
            <w:szCs w:val="24"/>
            <w:vertAlign w:val="superscript"/>
          </w:rPr>
          <w:t>a</w:t>
        </w:r>
      </w:ins>
      <w:proofErr w:type="spellEnd"/>
      <w:r w:rsidR="000839FF" w:rsidRPr="00091E6F">
        <w:rPr>
          <w:rFonts w:ascii="Times New Roman" w:eastAsia="Times New Roman" w:hAnsi="Times New Roman" w:cs="Times New Roman"/>
          <w:sz w:val="24"/>
          <w:szCs w:val="24"/>
        </w:rPr>
        <w:t xml:space="preserve"> Paul </w:t>
      </w:r>
      <w:r w:rsidR="0075425E" w:rsidRPr="00091E6F">
        <w:rPr>
          <w:rFonts w:ascii="Times New Roman" w:eastAsia="Times New Roman" w:hAnsi="Times New Roman" w:cs="Times New Roman"/>
          <w:sz w:val="24"/>
          <w:szCs w:val="24"/>
        </w:rPr>
        <w:t>Winston</w:t>
      </w:r>
      <w:del w:id="20" w:author="Editorial Integra" w:date="2025-04-04T22:28:00Z">
        <w:r w:rsidR="0075425E" w:rsidRPr="00091E6F" w:rsidDel="00C21901">
          <w:rPr>
            <w:rFonts w:ascii="Times New Roman" w:eastAsia="Times New Roman" w:hAnsi="Times New Roman" w:cs="Times New Roman"/>
            <w:sz w:val="24"/>
            <w:szCs w:val="24"/>
            <w:vertAlign w:val="superscript"/>
          </w:rPr>
          <w:delText>1</w:delText>
        </w:r>
        <w:r w:rsidR="000839FF" w:rsidRPr="00091E6F" w:rsidDel="00C21901">
          <w:rPr>
            <w:rFonts w:ascii="Times New Roman" w:eastAsia="Times New Roman" w:hAnsi="Times New Roman" w:cs="Times New Roman"/>
            <w:sz w:val="24"/>
            <w:szCs w:val="24"/>
            <w:vertAlign w:val="superscript"/>
          </w:rPr>
          <w:delText>,3,4</w:delText>
        </w:r>
      </w:del>
      <w:r w:rsidR="000839FF" w:rsidRPr="00091E6F">
        <w:rPr>
          <w:rFonts w:ascii="Times New Roman" w:eastAsia="Times New Roman" w:hAnsi="Times New Roman" w:cs="Times New Roman"/>
          <w:sz w:val="24"/>
          <w:szCs w:val="24"/>
        </w:rPr>
        <w:t xml:space="preserve">, MD </w:t>
      </w:r>
      <w:proofErr w:type="spellStart"/>
      <w:r w:rsidR="000839FF" w:rsidRPr="00091E6F">
        <w:rPr>
          <w:rFonts w:ascii="Times New Roman" w:eastAsia="Times New Roman" w:hAnsi="Times New Roman" w:cs="Times New Roman"/>
          <w:sz w:val="24"/>
          <w:szCs w:val="24"/>
        </w:rPr>
        <w:t>FRCPC</w:t>
      </w:r>
      <w:ins w:id="21" w:author="Editorial Integra" w:date="2025-04-04T22:29:00Z">
        <w:r w:rsidR="00C21901">
          <w:rPr>
            <w:rFonts w:ascii="Times New Roman" w:eastAsia="Times New Roman" w:hAnsi="Times New Roman" w:cs="Times New Roman"/>
            <w:sz w:val="24"/>
            <w:szCs w:val="24"/>
            <w:vertAlign w:val="superscript"/>
          </w:rPr>
          <w:t>a</w:t>
        </w:r>
        <w:r w:rsidR="00C21901" w:rsidRPr="00091E6F">
          <w:rPr>
            <w:rFonts w:ascii="Times New Roman" w:eastAsia="Times New Roman" w:hAnsi="Times New Roman" w:cs="Times New Roman"/>
            <w:sz w:val="24"/>
            <w:szCs w:val="24"/>
            <w:vertAlign w:val="superscript"/>
          </w:rPr>
          <w:t>,</w:t>
        </w:r>
        <w:r w:rsidR="00C21901">
          <w:rPr>
            <w:rFonts w:ascii="Times New Roman" w:eastAsia="Times New Roman" w:hAnsi="Times New Roman" w:cs="Times New Roman"/>
            <w:sz w:val="24"/>
            <w:szCs w:val="24"/>
            <w:vertAlign w:val="superscript"/>
          </w:rPr>
          <w:t>c</w:t>
        </w:r>
        <w:r w:rsidR="00C21901" w:rsidRPr="00091E6F">
          <w:rPr>
            <w:rFonts w:ascii="Times New Roman" w:eastAsia="Times New Roman" w:hAnsi="Times New Roman" w:cs="Times New Roman"/>
            <w:sz w:val="24"/>
            <w:szCs w:val="24"/>
            <w:vertAlign w:val="superscript"/>
          </w:rPr>
          <w:t>,</w:t>
        </w:r>
        <w:r w:rsidR="00C21901">
          <w:rPr>
            <w:rFonts w:ascii="Times New Roman" w:eastAsia="Times New Roman" w:hAnsi="Times New Roman" w:cs="Times New Roman"/>
            <w:sz w:val="24"/>
            <w:szCs w:val="24"/>
            <w:vertAlign w:val="superscript"/>
          </w:rPr>
          <w:t>d</w:t>
        </w:r>
      </w:ins>
      <w:proofErr w:type="spellEnd"/>
    </w:p>
    <w:p w14:paraId="3FD71D70" w14:textId="77777777" w:rsidR="000839FF" w:rsidDel="0075537A" w:rsidRDefault="000839FF" w:rsidP="000839FF">
      <w:pPr>
        <w:rPr>
          <w:del w:id="22" w:author="Editorial Integra" w:date="2025-04-04T22:29:00Z"/>
          <w:rFonts w:ascii="Times New Roman" w:eastAsia="Times New Roman" w:hAnsi="Times New Roman" w:cs="Times New Roman"/>
          <w:b/>
          <w:sz w:val="24"/>
          <w:szCs w:val="24"/>
        </w:rPr>
      </w:pPr>
    </w:p>
    <w:p w14:paraId="3A91174C" w14:textId="154B70F9" w:rsidR="000839FF" w:rsidDel="00CE5F3D" w:rsidRDefault="00CE5F3D" w:rsidP="000839FF">
      <w:pPr>
        <w:rPr>
          <w:del w:id="23" w:author="Editorial Integra" w:date="2025-04-04T22:30:00Z"/>
          <w:rFonts w:ascii="Times New Roman" w:eastAsia="Times New Roman" w:hAnsi="Times New Roman" w:cs="Times New Roman"/>
          <w:b/>
          <w:sz w:val="24"/>
          <w:szCs w:val="24"/>
        </w:rPr>
      </w:pPr>
      <w:ins w:id="24" w:author="Editorial Integra" w:date="2025-04-04T22:30:00Z">
        <w:r>
          <w:rPr>
            <w:rFonts w:ascii="Times New Roman" w:eastAsia="Times New Roman" w:hAnsi="Times New Roman" w:cs="Times New Roman"/>
            <w:sz w:val="24"/>
            <w:szCs w:val="24"/>
          </w:rPr>
          <w:t>&lt;AFN&gt;</w:t>
        </w:r>
      </w:ins>
      <w:proofErr w:type="spellStart"/>
      <w:ins w:id="25" w:author="Editorial Integra" w:date="2025-04-04T22:31:00Z">
        <w:r w:rsidR="00BC7DBA" w:rsidRPr="00BC7DBA">
          <w:rPr>
            <w:rFonts w:ascii="Times New Roman" w:eastAsia="Times New Roman" w:hAnsi="Times New Roman" w:cs="Times New Roman"/>
            <w:sz w:val="24"/>
            <w:szCs w:val="24"/>
            <w:vertAlign w:val="superscript"/>
            <w:rPrChange w:id="26" w:author="Editorial Integra" w:date="2025-04-04T22:31:00Z">
              <w:rPr>
                <w:rFonts w:ascii="Times New Roman" w:eastAsia="Times New Roman" w:hAnsi="Times New Roman" w:cs="Times New Roman"/>
                <w:sz w:val="24"/>
                <w:szCs w:val="24"/>
              </w:rPr>
            </w:rPrChange>
          </w:rPr>
          <w:t>a</w:t>
        </w:r>
      </w:ins>
    </w:p>
    <w:p w14:paraId="6B378EA1" w14:textId="0094AA55" w:rsidR="000839FF" w:rsidRDefault="000839FF" w:rsidP="00CE5F3D">
      <w:pPr>
        <w:rPr>
          <w:rFonts w:ascii="Times New Roman" w:eastAsia="Times New Roman" w:hAnsi="Times New Roman" w:cs="Times New Roman"/>
          <w:sz w:val="24"/>
          <w:szCs w:val="24"/>
        </w:rPr>
        <w:pPrChange w:id="27" w:author="Editorial Integra" w:date="2025-04-04T22:30:00Z">
          <w:pPr>
            <w:numPr>
              <w:numId w:val="7"/>
            </w:numPr>
            <w:ind w:left="720" w:hanging="360"/>
          </w:pPr>
        </w:pPrChange>
      </w:pPr>
      <w:r>
        <w:rPr>
          <w:rFonts w:ascii="Times New Roman" w:eastAsia="Times New Roman" w:hAnsi="Times New Roman" w:cs="Times New Roman"/>
          <w:sz w:val="24"/>
          <w:szCs w:val="24"/>
        </w:rPr>
        <w:t>Vancouver</w:t>
      </w:r>
      <w:proofErr w:type="spellEnd"/>
      <w:r>
        <w:rPr>
          <w:rFonts w:ascii="Times New Roman" w:eastAsia="Times New Roman" w:hAnsi="Times New Roman" w:cs="Times New Roman"/>
          <w:sz w:val="24"/>
          <w:szCs w:val="24"/>
        </w:rPr>
        <w:t xml:space="preserve"> Island Health Authority, Victoria</w:t>
      </w:r>
      <w:ins w:id="28" w:author="Editorial Integra" w:date="2025-04-04T22:32:00Z">
        <w:r w:rsidR="0058739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BC, Canada</w:t>
      </w:r>
    </w:p>
    <w:p w14:paraId="4D67B664" w14:textId="62573427" w:rsidR="000839FF" w:rsidRDefault="002A5976" w:rsidP="002A5976">
      <w:pPr>
        <w:rPr>
          <w:rFonts w:ascii="Times New Roman" w:eastAsia="Times New Roman" w:hAnsi="Times New Roman" w:cs="Times New Roman"/>
          <w:sz w:val="24"/>
          <w:szCs w:val="24"/>
        </w:rPr>
        <w:pPrChange w:id="29" w:author="Editorial Integra" w:date="2025-04-04T22:30:00Z">
          <w:pPr>
            <w:numPr>
              <w:numId w:val="7"/>
            </w:numPr>
            <w:ind w:left="720" w:hanging="360"/>
          </w:pPr>
        </w:pPrChange>
      </w:pPr>
      <w:ins w:id="30" w:author="Editorial Integra" w:date="2025-04-04T22:30:00Z">
        <w:r>
          <w:rPr>
            <w:rFonts w:ascii="Times New Roman" w:eastAsia="Times New Roman" w:hAnsi="Times New Roman" w:cs="Times New Roman"/>
            <w:sz w:val="24"/>
            <w:szCs w:val="24"/>
          </w:rPr>
          <w:t>&lt;AFN&gt;</w:t>
        </w:r>
      </w:ins>
      <w:proofErr w:type="spellStart"/>
      <w:ins w:id="31" w:author="Editorial Integra" w:date="2025-04-04T22:31:00Z">
        <w:r w:rsidR="00BC7DBA" w:rsidRPr="00BC7DBA">
          <w:rPr>
            <w:rFonts w:ascii="Times New Roman" w:eastAsia="Times New Roman" w:hAnsi="Times New Roman" w:cs="Times New Roman"/>
            <w:sz w:val="24"/>
            <w:szCs w:val="24"/>
            <w:vertAlign w:val="superscript"/>
            <w:rPrChange w:id="32" w:author="Editorial Integra" w:date="2025-04-04T22:31:00Z">
              <w:rPr>
                <w:rFonts w:ascii="Times New Roman" w:eastAsia="Times New Roman" w:hAnsi="Times New Roman" w:cs="Times New Roman"/>
                <w:sz w:val="24"/>
                <w:szCs w:val="24"/>
              </w:rPr>
            </w:rPrChange>
          </w:rPr>
          <w:t>b</w:t>
        </w:r>
      </w:ins>
      <w:r w:rsidR="000839FF">
        <w:rPr>
          <w:rFonts w:ascii="Times New Roman" w:eastAsia="Times New Roman" w:hAnsi="Times New Roman" w:cs="Times New Roman"/>
          <w:sz w:val="24"/>
          <w:szCs w:val="24"/>
        </w:rPr>
        <w:t>Faculty</w:t>
      </w:r>
      <w:proofErr w:type="spellEnd"/>
      <w:r w:rsidR="000839FF">
        <w:rPr>
          <w:rFonts w:ascii="Times New Roman" w:eastAsia="Times New Roman" w:hAnsi="Times New Roman" w:cs="Times New Roman"/>
          <w:sz w:val="24"/>
          <w:szCs w:val="24"/>
        </w:rPr>
        <w:t xml:space="preserve"> of Science, University of British Columbia, Vancouver</w:t>
      </w:r>
      <w:ins w:id="33" w:author="Editorial Integra" w:date="2025-04-04T22:32:00Z">
        <w:r w:rsidR="0058739C">
          <w:rPr>
            <w:rFonts w:ascii="Times New Roman" w:eastAsia="Times New Roman" w:hAnsi="Times New Roman" w:cs="Times New Roman"/>
            <w:sz w:val="24"/>
            <w:szCs w:val="24"/>
          </w:rPr>
          <w:t>,</w:t>
        </w:r>
      </w:ins>
      <w:r w:rsidR="000839FF">
        <w:rPr>
          <w:rFonts w:ascii="Times New Roman" w:eastAsia="Times New Roman" w:hAnsi="Times New Roman" w:cs="Times New Roman"/>
          <w:sz w:val="24"/>
          <w:szCs w:val="24"/>
        </w:rPr>
        <w:t xml:space="preserve"> BC, Canada</w:t>
      </w:r>
    </w:p>
    <w:p w14:paraId="1ECCF691" w14:textId="659DA473" w:rsidR="000839FF" w:rsidRDefault="002A5976" w:rsidP="002A5976">
      <w:pPr>
        <w:rPr>
          <w:rFonts w:ascii="Times New Roman" w:eastAsia="Times New Roman" w:hAnsi="Times New Roman" w:cs="Times New Roman"/>
          <w:sz w:val="24"/>
          <w:szCs w:val="24"/>
        </w:rPr>
        <w:pPrChange w:id="34" w:author="Editorial Integra" w:date="2025-04-04T22:30:00Z">
          <w:pPr>
            <w:numPr>
              <w:numId w:val="7"/>
            </w:numPr>
            <w:ind w:left="720" w:hanging="360"/>
          </w:pPr>
        </w:pPrChange>
      </w:pPr>
      <w:ins w:id="35" w:author="Editorial Integra" w:date="2025-04-04T22:30:00Z">
        <w:r>
          <w:rPr>
            <w:rFonts w:ascii="Times New Roman" w:eastAsia="Times New Roman" w:hAnsi="Times New Roman" w:cs="Times New Roman"/>
            <w:sz w:val="24"/>
            <w:szCs w:val="24"/>
          </w:rPr>
          <w:t>&lt;AFN&gt;</w:t>
        </w:r>
      </w:ins>
      <w:proofErr w:type="spellStart"/>
      <w:ins w:id="36" w:author="Editorial Integra" w:date="2025-04-04T22:31:00Z">
        <w:r w:rsidR="00BC7DBA" w:rsidRPr="00BC7DBA">
          <w:rPr>
            <w:rFonts w:ascii="Times New Roman" w:eastAsia="Times New Roman" w:hAnsi="Times New Roman" w:cs="Times New Roman"/>
            <w:sz w:val="24"/>
            <w:szCs w:val="24"/>
            <w:vertAlign w:val="superscript"/>
            <w:rPrChange w:id="37" w:author="Editorial Integra" w:date="2025-04-04T22:31:00Z">
              <w:rPr>
                <w:rFonts w:ascii="Times New Roman" w:eastAsia="Times New Roman" w:hAnsi="Times New Roman" w:cs="Times New Roman"/>
                <w:sz w:val="24"/>
                <w:szCs w:val="24"/>
              </w:rPr>
            </w:rPrChange>
          </w:rPr>
          <w:t>c</w:t>
        </w:r>
      </w:ins>
      <w:r w:rsidR="000839FF">
        <w:rPr>
          <w:rFonts w:ascii="Times New Roman" w:eastAsia="Times New Roman" w:hAnsi="Times New Roman" w:cs="Times New Roman"/>
          <w:sz w:val="24"/>
          <w:szCs w:val="24"/>
        </w:rPr>
        <w:t>Division</w:t>
      </w:r>
      <w:proofErr w:type="spellEnd"/>
      <w:r w:rsidR="000839FF">
        <w:rPr>
          <w:rFonts w:ascii="Times New Roman" w:eastAsia="Times New Roman" w:hAnsi="Times New Roman" w:cs="Times New Roman"/>
          <w:sz w:val="24"/>
          <w:szCs w:val="24"/>
        </w:rPr>
        <w:t xml:space="preserve"> of Physical Medicine and Rehabilitation, Faculty of Medicine, University of British Columbia, Vancouver</w:t>
      </w:r>
      <w:ins w:id="38" w:author="Editorial Integra" w:date="2025-04-04T22:32:00Z">
        <w:r w:rsidR="00256604">
          <w:rPr>
            <w:rFonts w:ascii="Times New Roman" w:eastAsia="Times New Roman" w:hAnsi="Times New Roman" w:cs="Times New Roman"/>
            <w:sz w:val="24"/>
            <w:szCs w:val="24"/>
          </w:rPr>
          <w:t>,</w:t>
        </w:r>
      </w:ins>
      <w:r w:rsidR="000839FF">
        <w:rPr>
          <w:rFonts w:ascii="Times New Roman" w:eastAsia="Times New Roman" w:hAnsi="Times New Roman" w:cs="Times New Roman"/>
          <w:sz w:val="24"/>
          <w:szCs w:val="24"/>
        </w:rPr>
        <w:t xml:space="preserve"> BC, Canada</w:t>
      </w:r>
    </w:p>
    <w:p w14:paraId="381BE328" w14:textId="5D3F442F" w:rsidR="000839FF" w:rsidRDefault="002A5976" w:rsidP="002A5976">
      <w:pPr>
        <w:rPr>
          <w:rFonts w:ascii="Times New Roman" w:eastAsia="Times New Roman" w:hAnsi="Times New Roman" w:cs="Times New Roman"/>
          <w:sz w:val="24"/>
          <w:szCs w:val="24"/>
        </w:rPr>
        <w:pPrChange w:id="39" w:author="Editorial Integra" w:date="2025-04-04T22:30:00Z">
          <w:pPr>
            <w:numPr>
              <w:numId w:val="7"/>
            </w:numPr>
            <w:ind w:left="720" w:hanging="360"/>
          </w:pPr>
        </w:pPrChange>
      </w:pPr>
      <w:ins w:id="40" w:author="Editorial Integra" w:date="2025-04-04T22:30:00Z">
        <w:r>
          <w:rPr>
            <w:rFonts w:ascii="Times New Roman" w:eastAsia="Times New Roman" w:hAnsi="Times New Roman" w:cs="Times New Roman"/>
            <w:sz w:val="24"/>
            <w:szCs w:val="24"/>
          </w:rPr>
          <w:t>&lt;AFN&gt;</w:t>
        </w:r>
      </w:ins>
      <w:proofErr w:type="spellStart"/>
      <w:ins w:id="41" w:author="Editorial Integra" w:date="2025-04-04T22:31:00Z">
        <w:r w:rsidR="00BC7DBA" w:rsidRPr="00BC7DBA">
          <w:rPr>
            <w:rFonts w:ascii="Times New Roman" w:eastAsia="Times New Roman" w:hAnsi="Times New Roman" w:cs="Times New Roman"/>
            <w:sz w:val="24"/>
            <w:szCs w:val="24"/>
            <w:vertAlign w:val="superscript"/>
            <w:rPrChange w:id="42" w:author="Editorial Integra" w:date="2025-04-04T22:31:00Z">
              <w:rPr>
                <w:rFonts w:ascii="Times New Roman" w:eastAsia="Times New Roman" w:hAnsi="Times New Roman" w:cs="Times New Roman"/>
                <w:sz w:val="24"/>
                <w:szCs w:val="24"/>
              </w:rPr>
            </w:rPrChange>
          </w:rPr>
          <w:t>d</w:t>
        </w:r>
      </w:ins>
      <w:r w:rsidR="000839FF">
        <w:rPr>
          <w:rFonts w:ascii="Times New Roman" w:eastAsia="Times New Roman" w:hAnsi="Times New Roman" w:cs="Times New Roman"/>
          <w:sz w:val="24"/>
          <w:szCs w:val="24"/>
        </w:rPr>
        <w:t>Canadian</w:t>
      </w:r>
      <w:proofErr w:type="spellEnd"/>
      <w:r w:rsidR="000839FF">
        <w:rPr>
          <w:rFonts w:ascii="Times New Roman" w:eastAsia="Times New Roman" w:hAnsi="Times New Roman" w:cs="Times New Roman"/>
          <w:sz w:val="24"/>
          <w:szCs w:val="24"/>
        </w:rPr>
        <w:t xml:space="preserve"> Advances in </w:t>
      </w:r>
      <w:proofErr w:type="spellStart"/>
      <w:r w:rsidR="000839FF">
        <w:rPr>
          <w:rFonts w:ascii="Times New Roman" w:eastAsia="Times New Roman" w:hAnsi="Times New Roman" w:cs="Times New Roman"/>
          <w:sz w:val="24"/>
          <w:szCs w:val="24"/>
        </w:rPr>
        <w:t>Neuro</w:t>
      </w:r>
      <w:proofErr w:type="spellEnd"/>
      <w:r w:rsidR="000839FF">
        <w:rPr>
          <w:rFonts w:ascii="Times New Roman" w:eastAsia="Times New Roman" w:hAnsi="Times New Roman" w:cs="Times New Roman"/>
          <w:sz w:val="24"/>
          <w:szCs w:val="24"/>
        </w:rPr>
        <w:t>-Orthopedics for Spasticity Consortium, Kingston, ON, Canada</w:t>
      </w:r>
    </w:p>
    <w:p w14:paraId="73AE9C27" w14:textId="77777777" w:rsidR="00EC2763" w:rsidDel="00634570" w:rsidRDefault="00EC2763" w:rsidP="000839FF">
      <w:pPr>
        <w:rPr>
          <w:del w:id="43" w:author="Editorial Integra" w:date="2025-04-04T22:34:00Z"/>
          <w:rFonts w:ascii="Times New Roman" w:eastAsia="Times New Roman" w:hAnsi="Times New Roman" w:cs="Times New Roman"/>
          <w:sz w:val="24"/>
          <w:szCs w:val="24"/>
        </w:rPr>
      </w:pPr>
    </w:p>
    <w:p w14:paraId="62EF2367" w14:textId="77777777" w:rsidR="00634570" w:rsidRDefault="00634570" w:rsidP="000839FF">
      <w:pPr>
        <w:rPr>
          <w:ins w:id="44" w:author="Editorial Integra" w:date="2025-04-04T23:37:00Z"/>
          <w:rFonts w:ascii="Times New Roman" w:eastAsia="Times New Roman" w:hAnsi="Times New Roman" w:cs="Times New Roman"/>
          <w:sz w:val="24"/>
          <w:szCs w:val="24"/>
        </w:rPr>
      </w:pPr>
    </w:p>
    <w:p w14:paraId="77D935BF" w14:textId="6315F567" w:rsidR="0098463D" w:rsidDel="00461F66" w:rsidRDefault="00634570" w:rsidP="0098463D">
      <w:pPr>
        <w:spacing w:line="480" w:lineRule="auto"/>
        <w:rPr>
          <w:del w:id="45" w:author="Editorial Integra" w:date="2025-04-04T23:38:00Z"/>
          <w:rFonts w:ascii="Times New Roman" w:eastAsia="Times New Roman" w:hAnsi="Times New Roman" w:cs="Times New Roman"/>
          <w:sz w:val="24"/>
          <w:szCs w:val="24"/>
        </w:rPr>
      </w:pPr>
      <w:ins w:id="46" w:author="Editorial Integra" w:date="2025-04-04T23:37:00Z">
        <w:r w:rsidRPr="0074165D">
          <w:rPr>
            <w:rFonts w:ascii="Times New Roman" w:hAnsi="Times New Roman" w:cs="Times New Roman"/>
            <w:bCs/>
            <w:color w:val="000000" w:themeColor="text1"/>
            <w:sz w:val="24"/>
            <w:rPrChange w:id="47" w:author="Editorial Integra" w:date="2025-04-04T23:40:00Z">
              <w:rPr>
                <w:rFonts w:ascii="Times New Roman" w:hAnsi="Times New Roman" w:cs="Times New Roman"/>
                <w:b/>
                <w:bCs/>
                <w:color w:val="000000" w:themeColor="text1"/>
                <w:sz w:val="24"/>
              </w:rPr>
            </w:rPrChange>
          </w:rPr>
          <w:t>&lt;ARTFN&gt;</w:t>
        </w:r>
        <w:r w:rsidRPr="00FF4452">
          <w:rPr>
            <w:rFonts w:ascii="Times New Roman" w:hAnsi="Times New Roman" w:cs="Times New Roman"/>
            <w:bCs/>
            <w:i/>
            <w:iCs/>
            <w:color w:val="000000" w:themeColor="text1"/>
            <w:sz w:val="24"/>
          </w:rPr>
          <w:t>List of abbreviations</w:t>
        </w:r>
        <w:r w:rsidRPr="00FF4452">
          <w:rPr>
            <w:rFonts w:ascii="Times New Roman" w:hAnsi="Times New Roman" w:cs="Times New Roman"/>
            <w:bCs/>
            <w:color w:val="000000" w:themeColor="text1"/>
            <w:sz w:val="24"/>
          </w:rPr>
          <w:t>:</w:t>
        </w:r>
      </w:ins>
      <w:ins w:id="48" w:author="Editorial Integra" w:date="2025-04-04T23:38:00Z">
        <w:r w:rsidR="0098463D">
          <w:rPr>
            <w:rFonts w:ascii="Times New Roman" w:hAnsi="Times New Roman" w:cs="Times New Roman"/>
            <w:bCs/>
            <w:color w:val="000000" w:themeColor="text1"/>
            <w:sz w:val="24"/>
          </w:rPr>
          <w:t xml:space="preserve"> </w:t>
        </w:r>
      </w:ins>
      <w:moveToRangeStart w:id="49" w:author="Editorial Integra" w:date="2025-04-04T23:38:00Z" w:name="move194702301"/>
      <w:proofErr w:type="spellStart"/>
      <w:moveTo w:id="50" w:author="Editorial Integra" w:date="2025-04-04T23:38:00Z">
        <w:r w:rsidR="0098463D">
          <w:rPr>
            <w:rFonts w:ascii="Times New Roman" w:eastAsia="Times New Roman" w:hAnsi="Times New Roman" w:cs="Times New Roman"/>
            <w:sz w:val="24"/>
            <w:szCs w:val="24"/>
          </w:rPr>
          <w:t>BoNT</w:t>
        </w:r>
        <w:proofErr w:type="spellEnd"/>
        <w:del w:id="51" w:author="Editorial Integra" w:date="2025-04-04T23:38:00Z">
          <w:r w:rsidR="0098463D" w:rsidDel="00461F66">
            <w:rPr>
              <w:rFonts w:ascii="Times New Roman" w:eastAsia="Times New Roman" w:hAnsi="Times New Roman" w:cs="Times New Roman"/>
              <w:sz w:val="24"/>
              <w:szCs w:val="24"/>
            </w:rPr>
            <w:delText xml:space="preserve"> - </w:delText>
          </w:r>
        </w:del>
      </w:moveTo>
      <w:ins w:id="52" w:author="Editorial Integra" w:date="2025-04-04T23:38:00Z">
        <w:r w:rsidR="00461F66">
          <w:rPr>
            <w:rFonts w:ascii="Times New Roman" w:eastAsia="Times New Roman" w:hAnsi="Times New Roman" w:cs="Times New Roman"/>
            <w:sz w:val="24"/>
            <w:szCs w:val="24"/>
          </w:rPr>
          <w:t xml:space="preserve">, </w:t>
        </w:r>
      </w:ins>
      <w:moveTo w:id="53" w:author="Editorial Integra" w:date="2025-04-04T23:38:00Z">
        <w:del w:id="54" w:author="Editorial Integra" w:date="2025-04-04T23:38:00Z">
          <w:r w:rsidR="0098463D" w:rsidDel="00461F66">
            <w:rPr>
              <w:rFonts w:ascii="Times New Roman" w:eastAsia="Times New Roman" w:hAnsi="Times New Roman" w:cs="Times New Roman"/>
              <w:sz w:val="24"/>
              <w:szCs w:val="24"/>
            </w:rPr>
            <w:delText>B</w:delText>
          </w:r>
        </w:del>
      </w:moveTo>
      <w:proofErr w:type="spellStart"/>
      <w:ins w:id="55" w:author="Editorial Integra" w:date="2025-04-04T23:38:00Z">
        <w:r w:rsidR="00461F66">
          <w:rPr>
            <w:rFonts w:ascii="Times New Roman" w:eastAsia="Times New Roman" w:hAnsi="Times New Roman" w:cs="Times New Roman"/>
            <w:sz w:val="24"/>
            <w:szCs w:val="24"/>
          </w:rPr>
          <w:t>b</w:t>
        </w:r>
      </w:ins>
      <w:moveTo w:id="56" w:author="Editorial Integra" w:date="2025-04-04T23:38:00Z">
        <w:r w:rsidR="0098463D">
          <w:rPr>
            <w:rFonts w:ascii="Times New Roman" w:eastAsia="Times New Roman" w:hAnsi="Times New Roman" w:cs="Times New Roman"/>
            <w:sz w:val="24"/>
            <w:szCs w:val="24"/>
          </w:rPr>
          <w:t>otulinum</w:t>
        </w:r>
        <w:proofErr w:type="spellEnd"/>
        <w:r w:rsidR="0098463D">
          <w:rPr>
            <w:rFonts w:ascii="Times New Roman" w:eastAsia="Times New Roman" w:hAnsi="Times New Roman" w:cs="Times New Roman"/>
            <w:sz w:val="24"/>
            <w:szCs w:val="24"/>
          </w:rPr>
          <w:t xml:space="preserve"> toxin</w:t>
        </w:r>
      </w:moveTo>
      <w:ins w:id="57" w:author="Editorial Integra" w:date="2025-04-04T23:38:00Z">
        <w:r w:rsidR="00461F66">
          <w:rPr>
            <w:rFonts w:ascii="Times New Roman" w:eastAsia="Times New Roman" w:hAnsi="Times New Roman" w:cs="Times New Roman"/>
            <w:sz w:val="24"/>
            <w:szCs w:val="24"/>
          </w:rPr>
          <w:t>;</w:t>
        </w:r>
      </w:ins>
      <w:moveTo w:id="58" w:author="Editorial Integra" w:date="2025-04-04T23:38:00Z">
        <w:r w:rsidR="0098463D">
          <w:rPr>
            <w:rFonts w:ascii="Times New Roman" w:eastAsia="Times New Roman" w:hAnsi="Times New Roman" w:cs="Times New Roman"/>
            <w:sz w:val="24"/>
            <w:szCs w:val="24"/>
          </w:rPr>
          <w:t xml:space="preserve"> </w:t>
        </w:r>
      </w:moveTo>
    </w:p>
    <w:p w14:paraId="62EFDFB0" w14:textId="1F64EE85" w:rsidR="0098463D" w:rsidDel="00461F66" w:rsidRDefault="0098463D" w:rsidP="0098463D">
      <w:pPr>
        <w:spacing w:line="480" w:lineRule="auto"/>
        <w:rPr>
          <w:del w:id="59" w:author="Editorial Integra" w:date="2025-04-04T23:38:00Z"/>
          <w:rFonts w:ascii="Times New Roman" w:eastAsia="Times New Roman" w:hAnsi="Times New Roman" w:cs="Times New Roman"/>
          <w:sz w:val="24"/>
          <w:szCs w:val="24"/>
        </w:rPr>
      </w:pPr>
      <w:moveTo w:id="60" w:author="Editorial Integra" w:date="2025-04-04T23:38:00Z">
        <w:r>
          <w:rPr>
            <w:rFonts w:ascii="Times New Roman" w:eastAsia="Times New Roman" w:hAnsi="Times New Roman" w:cs="Times New Roman"/>
            <w:sz w:val="24"/>
            <w:szCs w:val="24"/>
          </w:rPr>
          <w:t>DNB</w:t>
        </w:r>
        <w:del w:id="61" w:author="Editorial Integra" w:date="2025-04-04T23:38:00Z">
          <w:r w:rsidDel="00461F66">
            <w:rPr>
              <w:rFonts w:ascii="Times New Roman" w:eastAsia="Times New Roman" w:hAnsi="Times New Roman" w:cs="Times New Roman"/>
              <w:sz w:val="24"/>
              <w:szCs w:val="24"/>
            </w:rPr>
            <w:delText xml:space="preserve"> -</w:delText>
          </w:r>
        </w:del>
      </w:moveTo>
      <w:ins w:id="62" w:author="Editorial Integra" w:date="2025-04-04T23:38:00Z">
        <w:r w:rsidR="00461F66">
          <w:rPr>
            <w:rFonts w:ascii="Times New Roman" w:eastAsia="Times New Roman" w:hAnsi="Times New Roman" w:cs="Times New Roman"/>
            <w:sz w:val="24"/>
            <w:szCs w:val="24"/>
          </w:rPr>
          <w:t>,</w:t>
        </w:r>
      </w:ins>
      <w:moveTo w:id="63" w:author="Editorial Integra" w:date="2025-04-04T23:38:00Z">
        <w:r>
          <w:rPr>
            <w:rFonts w:ascii="Times New Roman" w:eastAsia="Times New Roman" w:hAnsi="Times New Roman" w:cs="Times New Roman"/>
            <w:sz w:val="24"/>
            <w:szCs w:val="24"/>
          </w:rPr>
          <w:t xml:space="preserve"> </w:t>
        </w:r>
      </w:moveTo>
      <w:ins w:id="64" w:author="Editorial Integra" w:date="2025-04-04T23:39:00Z">
        <w:r w:rsidR="00461F66">
          <w:rPr>
            <w:rFonts w:ascii="Times New Roman" w:eastAsia="Times New Roman" w:hAnsi="Times New Roman" w:cs="Times New Roman"/>
            <w:sz w:val="24"/>
            <w:szCs w:val="24"/>
          </w:rPr>
          <w:t>d</w:t>
        </w:r>
      </w:ins>
      <w:moveTo w:id="65" w:author="Editorial Integra" w:date="2025-04-04T23:38:00Z">
        <w:del w:id="66" w:author="Editorial Integra" w:date="2025-04-04T23:39:00Z">
          <w:r w:rsidDel="00461F66">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iagnostic nerve block</w:t>
        </w:r>
      </w:moveTo>
      <w:ins w:id="67" w:author="Editorial Integra" w:date="2025-04-04T23:38:00Z">
        <w:r w:rsidR="00461F66">
          <w:rPr>
            <w:rFonts w:ascii="Times New Roman" w:eastAsia="Times New Roman" w:hAnsi="Times New Roman" w:cs="Times New Roman"/>
            <w:sz w:val="24"/>
            <w:szCs w:val="24"/>
          </w:rPr>
          <w:t xml:space="preserve">; </w:t>
        </w:r>
      </w:ins>
    </w:p>
    <w:p w14:paraId="27655428" w14:textId="7311EC11" w:rsidR="0098463D" w:rsidDel="00422B90" w:rsidRDefault="0098463D" w:rsidP="0098463D">
      <w:pPr>
        <w:spacing w:line="480" w:lineRule="auto"/>
        <w:rPr>
          <w:del w:id="68" w:author="Editorial Integra" w:date="2025-04-04T23:39:00Z"/>
          <w:rFonts w:ascii="Times New Roman" w:eastAsia="Times New Roman" w:hAnsi="Times New Roman" w:cs="Times New Roman"/>
          <w:sz w:val="24"/>
          <w:szCs w:val="24"/>
        </w:rPr>
      </w:pPr>
      <w:moveTo w:id="69" w:author="Editorial Integra" w:date="2025-04-04T23:38:00Z">
        <w:r>
          <w:rPr>
            <w:rFonts w:ascii="Times New Roman" w:eastAsia="Times New Roman" w:hAnsi="Times New Roman" w:cs="Times New Roman"/>
            <w:sz w:val="24"/>
            <w:szCs w:val="24"/>
          </w:rPr>
          <w:t>ROM</w:t>
        </w:r>
      </w:moveTo>
      <w:ins w:id="70" w:author="Editorial Integra" w:date="2025-04-04T23:38:00Z">
        <w:r w:rsidR="00461F66">
          <w:rPr>
            <w:rFonts w:ascii="Times New Roman" w:eastAsia="Times New Roman" w:hAnsi="Times New Roman" w:cs="Times New Roman"/>
            <w:sz w:val="24"/>
            <w:szCs w:val="24"/>
          </w:rPr>
          <w:t>,</w:t>
        </w:r>
      </w:ins>
      <w:moveTo w:id="71" w:author="Editorial Integra" w:date="2025-04-04T23:38:00Z">
        <w:del w:id="72" w:author="Editorial Integra" w:date="2025-04-04T23:38:00Z">
          <w:r w:rsidDel="00461F6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w:t>
        </w:r>
        <w:del w:id="73" w:author="Editorial Integra" w:date="2025-04-04T23:38:00Z">
          <w:r w:rsidDel="00461F66">
            <w:rPr>
              <w:rFonts w:ascii="Times New Roman" w:eastAsia="Times New Roman" w:hAnsi="Times New Roman" w:cs="Times New Roman"/>
              <w:sz w:val="24"/>
              <w:szCs w:val="24"/>
            </w:rPr>
            <w:delText>R</w:delText>
          </w:r>
        </w:del>
      </w:moveTo>
      <w:ins w:id="74" w:author="Editorial Integra" w:date="2025-04-04T23:38:00Z">
        <w:r w:rsidR="00461F66">
          <w:rPr>
            <w:rFonts w:ascii="Times New Roman" w:eastAsia="Times New Roman" w:hAnsi="Times New Roman" w:cs="Times New Roman"/>
            <w:sz w:val="24"/>
            <w:szCs w:val="24"/>
          </w:rPr>
          <w:t>r</w:t>
        </w:r>
      </w:ins>
      <w:moveTo w:id="75" w:author="Editorial Integra" w:date="2025-04-04T23:38:00Z">
        <w:r>
          <w:rPr>
            <w:rFonts w:ascii="Times New Roman" w:eastAsia="Times New Roman" w:hAnsi="Times New Roman" w:cs="Times New Roman"/>
            <w:sz w:val="24"/>
            <w:szCs w:val="24"/>
          </w:rPr>
          <w:t>ange of motion</w:t>
        </w:r>
      </w:moveTo>
      <w:ins w:id="76" w:author="Editorial Integra" w:date="2025-04-04T23:39:00Z">
        <w:r w:rsidR="00422B90">
          <w:rPr>
            <w:rFonts w:ascii="Times New Roman" w:eastAsia="Times New Roman" w:hAnsi="Times New Roman" w:cs="Times New Roman"/>
            <w:sz w:val="24"/>
            <w:szCs w:val="24"/>
          </w:rPr>
          <w:t xml:space="preserve">; </w:t>
        </w:r>
      </w:ins>
    </w:p>
    <w:p w14:paraId="755A479D" w14:textId="4666F364" w:rsidR="0098463D" w:rsidDel="00422B90" w:rsidRDefault="0098463D" w:rsidP="0098463D">
      <w:pPr>
        <w:spacing w:line="480" w:lineRule="auto"/>
        <w:rPr>
          <w:del w:id="77" w:author="Editorial Integra" w:date="2025-04-04T23:39:00Z"/>
          <w:rFonts w:ascii="Times New Roman" w:eastAsia="Times New Roman" w:hAnsi="Times New Roman" w:cs="Times New Roman"/>
          <w:sz w:val="24"/>
          <w:szCs w:val="24"/>
        </w:rPr>
      </w:pPr>
      <w:moveTo w:id="78" w:author="Editorial Integra" w:date="2025-04-04T23:38:00Z">
        <w:r>
          <w:rPr>
            <w:rFonts w:ascii="Times New Roman" w:eastAsia="Times New Roman" w:hAnsi="Times New Roman" w:cs="Times New Roman"/>
            <w:sz w:val="24"/>
            <w:szCs w:val="24"/>
          </w:rPr>
          <w:t>SCI</w:t>
        </w:r>
      </w:moveTo>
      <w:ins w:id="79" w:author="Editorial Integra" w:date="2025-04-04T23:39:00Z">
        <w:r w:rsidR="00422B90">
          <w:rPr>
            <w:rFonts w:ascii="Times New Roman" w:eastAsia="Times New Roman" w:hAnsi="Times New Roman" w:cs="Times New Roman"/>
            <w:sz w:val="24"/>
            <w:szCs w:val="24"/>
          </w:rPr>
          <w:t>,</w:t>
        </w:r>
      </w:ins>
      <w:moveTo w:id="80" w:author="Editorial Integra" w:date="2025-04-04T23:38:00Z">
        <w:r>
          <w:rPr>
            <w:rFonts w:ascii="Times New Roman" w:eastAsia="Times New Roman" w:hAnsi="Times New Roman" w:cs="Times New Roman"/>
            <w:sz w:val="24"/>
            <w:szCs w:val="24"/>
          </w:rPr>
          <w:t xml:space="preserve"> </w:t>
        </w:r>
        <w:del w:id="81" w:author="Editorial Integra" w:date="2025-04-04T23:39:00Z">
          <w:r w:rsidDel="00422B90">
            <w:rPr>
              <w:rFonts w:ascii="Times New Roman" w:eastAsia="Times New Roman" w:hAnsi="Times New Roman" w:cs="Times New Roman"/>
              <w:sz w:val="24"/>
              <w:szCs w:val="24"/>
            </w:rPr>
            <w:delText>- S</w:delText>
          </w:r>
        </w:del>
      </w:moveTo>
      <w:ins w:id="82" w:author="Editorial Integra" w:date="2025-04-04T23:39:00Z">
        <w:r w:rsidR="00422B90">
          <w:rPr>
            <w:rFonts w:ascii="Times New Roman" w:eastAsia="Times New Roman" w:hAnsi="Times New Roman" w:cs="Times New Roman"/>
            <w:sz w:val="24"/>
            <w:szCs w:val="24"/>
          </w:rPr>
          <w:t>s</w:t>
        </w:r>
      </w:ins>
      <w:moveTo w:id="83" w:author="Editorial Integra" w:date="2025-04-04T23:38:00Z">
        <w:r>
          <w:rPr>
            <w:rFonts w:ascii="Times New Roman" w:eastAsia="Times New Roman" w:hAnsi="Times New Roman" w:cs="Times New Roman"/>
            <w:sz w:val="24"/>
            <w:szCs w:val="24"/>
          </w:rPr>
          <w:t>pinal cord injury</w:t>
        </w:r>
      </w:moveTo>
      <w:ins w:id="84" w:author="Editorial Integra" w:date="2025-04-04T23:39:00Z">
        <w:r w:rsidR="00422B90">
          <w:rPr>
            <w:rFonts w:ascii="Times New Roman" w:eastAsia="Times New Roman" w:hAnsi="Times New Roman" w:cs="Times New Roman"/>
            <w:sz w:val="24"/>
            <w:szCs w:val="24"/>
          </w:rPr>
          <w:t xml:space="preserve">; </w:t>
        </w:r>
      </w:ins>
    </w:p>
    <w:p w14:paraId="237A3E02" w14:textId="31BD123C" w:rsidR="0098463D" w:rsidDel="00422B90" w:rsidRDefault="0098463D" w:rsidP="0098463D">
      <w:pPr>
        <w:spacing w:line="480" w:lineRule="auto"/>
        <w:rPr>
          <w:del w:id="85" w:author="Editorial Integra" w:date="2025-04-04T23:39:00Z"/>
          <w:rFonts w:ascii="Times New Roman" w:eastAsia="Times New Roman" w:hAnsi="Times New Roman" w:cs="Times New Roman"/>
          <w:sz w:val="24"/>
          <w:szCs w:val="24"/>
        </w:rPr>
      </w:pPr>
      <w:moveTo w:id="86" w:author="Editorial Integra" w:date="2025-04-04T23:38:00Z">
        <w:r>
          <w:rPr>
            <w:rFonts w:ascii="Times New Roman" w:eastAsia="Times New Roman" w:hAnsi="Times New Roman" w:cs="Times New Roman"/>
            <w:sz w:val="24"/>
            <w:szCs w:val="24"/>
          </w:rPr>
          <w:t>AROM</w:t>
        </w:r>
        <w:del w:id="87" w:author="Editorial Integra" w:date="2025-04-04T23:39:00Z">
          <w:r w:rsidDel="00422B90">
            <w:rPr>
              <w:rFonts w:ascii="Times New Roman" w:eastAsia="Times New Roman" w:hAnsi="Times New Roman" w:cs="Times New Roman"/>
              <w:sz w:val="24"/>
              <w:szCs w:val="24"/>
            </w:rPr>
            <w:delText xml:space="preserve"> -</w:delText>
          </w:r>
        </w:del>
      </w:moveTo>
      <w:ins w:id="88" w:author="Editorial Integra" w:date="2025-04-04T23:39:00Z">
        <w:r w:rsidR="00422B90">
          <w:rPr>
            <w:rFonts w:ascii="Times New Roman" w:eastAsia="Times New Roman" w:hAnsi="Times New Roman" w:cs="Times New Roman"/>
            <w:sz w:val="24"/>
            <w:szCs w:val="24"/>
          </w:rPr>
          <w:t>,</w:t>
        </w:r>
      </w:ins>
      <w:moveTo w:id="89" w:author="Editorial Integra" w:date="2025-04-04T23:38:00Z">
        <w:r>
          <w:rPr>
            <w:rFonts w:ascii="Times New Roman" w:eastAsia="Times New Roman" w:hAnsi="Times New Roman" w:cs="Times New Roman"/>
            <w:sz w:val="24"/>
            <w:szCs w:val="24"/>
          </w:rPr>
          <w:t xml:space="preserve"> active range of motion</w:t>
        </w:r>
      </w:moveTo>
      <w:ins w:id="90" w:author="Editorial Integra" w:date="2025-04-04T23:39:00Z">
        <w:r w:rsidR="00422B90">
          <w:rPr>
            <w:rFonts w:ascii="Times New Roman" w:eastAsia="Times New Roman" w:hAnsi="Times New Roman" w:cs="Times New Roman"/>
            <w:sz w:val="24"/>
            <w:szCs w:val="24"/>
          </w:rPr>
          <w:t xml:space="preserve">; </w:t>
        </w:r>
      </w:ins>
    </w:p>
    <w:p w14:paraId="23A9A2D4" w14:textId="20A05DD4" w:rsidR="0098463D" w:rsidDel="00F84CF5" w:rsidRDefault="0098463D" w:rsidP="0098463D">
      <w:pPr>
        <w:spacing w:line="480" w:lineRule="auto"/>
        <w:rPr>
          <w:del w:id="91" w:author="Editorial Integra" w:date="2025-04-04T23:40:00Z"/>
          <w:rFonts w:ascii="Times New Roman" w:eastAsia="Times New Roman" w:hAnsi="Times New Roman" w:cs="Times New Roman"/>
          <w:sz w:val="24"/>
          <w:szCs w:val="24"/>
        </w:rPr>
      </w:pPr>
      <w:moveTo w:id="92" w:author="Editorial Integra" w:date="2025-04-04T23:38:00Z">
        <w:r>
          <w:rPr>
            <w:rFonts w:ascii="Times New Roman" w:eastAsia="Times New Roman" w:hAnsi="Times New Roman" w:cs="Times New Roman"/>
            <w:sz w:val="24"/>
            <w:szCs w:val="24"/>
          </w:rPr>
          <w:t>MAS</w:t>
        </w:r>
        <w:del w:id="93" w:author="Editorial Integra" w:date="2025-04-04T23:39:00Z">
          <w:r w:rsidDel="00422B90">
            <w:rPr>
              <w:rFonts w:ascii="Times New Roman" w:eastAsia="Times New Roman" w:hAnsi="Times New Roman" w:cs="Times New Roman"/>
              <w:sz w:val="24"/>
              <w:szCs w:val="24"/>
            </w:rPr>
            <w:delText xml:space="preserve"> = </w:delText>
          </w:r>
        </w:del>
      </w:moveTo>
      <w:ins w:id="94" w:author="Editorial Integra" w:date="2025-04-04T23:39:00Z">
        <w:r w:rsidR="00422B90">
          <w:rPr>
            <w:rFonts w:ascii="Times New Roman" w:eastAsia="Times New Roman" w:hAnsi="Times New Roman" w:cs="Times New Roman"/>
            <w:sz w:val="24"/>
            <w:szCs w:val="24"/>
          </w:rPr>
          <w:t xml:space="preserve">, </w:t>
        </w:r>
      </w:ins>
      <w:moveTo w:id="95" w:author="Editorial Integra" w:date="2025-04-04T23:38:00Z">
        <w:del w:id="96" w:author="Editorial Integra" w:date="2025-04-04T23:39:00Z">
          <w:r w:rsidDel="00422B90">
            <w:rPr>
              <w:rFonts w:ascii="Times New Roman" w:eastAsia="Times New Roman" w:hAnsi="Times New Roman" w:cs="Times New Roman"/>
              <w:sz w:val="24"/>
              <w:szCs w:val="24"/>
            </w:rPr>
            <w:delText>M</w:delText>
          </w:r>
        </w:del>
      </w:moveTo>
      <w:ins w:id="97" w:author="Editorial Integra" w:date="2025-04-04T23:39:00Z">
        <w:r w:rsidR="00422B90">
          <w:rPr>
            <w:rFonts w:ascii="Times New Roman" w:eastAsia="Times New Roman" w:hAnsi="Times New Roman" w:cs="Times New Roman"/>
            <w:sz w:val="24"/>
            <w:szCs w:val="24"/>
          </w:rPr>
          <w:t>m</w:t>
        </w:r>
      </w:ins>
      <w:moveTo w:id="98" w:author="Editorial Integra" w:date="2025-04-04T23:38:00Z">
        <w:r>
          <w:rPr>
            <w:rFonts w:ascii="Times New Roman" w:eastAsia="Times New Roman" w:hAnsi="Times New Roman" w:cs="Times New Roman"/>
            <w:sz w:val="24"/>
            <w:szCs w:val="24"/>
          </w:rPr>
          <w:t xml:space="preserve">odified </w:t>
        </w:r>
        <w:del w:id="99" w:author="Editorial Integra" w:date="2025-04-04T23:39:00Z">
          <w:r w:rsidDel="00422B90">
            <w:rPr>
              <w:rFonts w:ascii="Times New Roman" w:eastAsia="Times New Roman" w:hAnsi="Times New Roman" w:cs="Times New Roman"/>
              <w:sz w:val="24"/>
              <w:szCs w:val="24"/>
            </w:rPr>
            <w:delText>A</w:delText>
          </w:r>
        </w:del>
      </w:moveTo>
      <w:ins w:id="100" w:author="Editorial Integra" w:date="2025-04-04T23:39:00Z">
        <w:r w:rsidR="00422B90">
          <w:rPr>
            <w:rFonts w:ascii="Times New Roman" w:eastAsia="Times New Roman" w:hAnsi="Times New Roman" w:cs="Times New Roman"/>
            <w:sz w:val="24"/>
            <w:szCs w:val="24"/>
          </w:rPr>
          <w:t>A</w:t>
        </w:r>
      </w:ins>
      <w:moveTo w:id="101" w:author="Editorial Integra" w:date="2025-04-04T23:38:00Z">
        <w:r>
          <w:rPr>
            <w:rFonts w:ascii="Times New Roman" w:eastAsia="Times New Roman" w:hAnsi="Times New Roman" w:cs="Times New Roman"/>
            <w:sz w:val="24"/>
            <w:szCs w:val="24"/>
          </w:rPr>
          <w:t xml:space="preserve">shworth </w:t>
        </w:r>
        <w:del w:id="102" w:author="Editorial Integra" w:date="2025-04-04T23:39:00Z">
          <w:r w:rsidDel="00422B90">
            <w:rPr>
              <w:rFonts w:ascii="Times New Roman" w:eastAsia="Times New Roman" w:hAnsi="Times New Roman" w:cs="Times New Roman"/>
              <w:sz w:val="24"/>
              <w:szCs w:val="24"/>
            </w:rPr>
            <w:delText>S</w:delText>
          </w:r>
        </w:del>
      </w:moveTo>
      <w:ins w:id="103" w:author="Editorial Integra" w:date="2025-04-04T23:39:00Z">
        <w:r w:rsidR="00422B90">
          <w:rPr>
            <w:rFonts w:ascii="Times New Roman" w:eastAsia="Times New Roman" w:hAnsi="Times New Roman" w:cs="Times New Roman"/>
            <w:sz w:val="24"/>
            <w:szCs w:val="24"/>
          </w:rPr>
          <w:t>s</w:t>
        </w:r>
      </w:ins>
      <w:moveTo w:id="104" w:author="Editorial Integra" w:date="2025-04-04T23:38:00Z">
        <w:r>
          <w:rPr>
            <w:rFonts w:ascii="Times New Roman" w:eastAsia="Times New Roman" w:hAnsi="Times New Roman" w:cs="Times New Roman"/>
            <w:sz w:val="24"/>
            <w:szCs w:val="24"/>
          </w:rPr>
          <w:t>cale</w:t>
        </w:r>
      </w:moveTo>
    </w:p>
    <w:moveToRangeEnd w:id="49"/>
    <w:p w14:paraId="3BEA9EEE" w14:textId="60996589" w:rsidR="000839FF" w:rsidRDefault="000839FF" w:rsidP="00F84CF5">
      <w:pPr>
        <w:spacing w:line="480" w:lineRule="auto"/>
        <w:rPr>
          <w:rFonts w:ascii="Times New Roman" w:eastAsia="Times New Roman" w:hAnsi="Times New Roman" w:cs="Times New Roman"/>
          <w:sz w:val="24"/>
          <w:szCs w:val="24"/>
        </w:rPr>
        <w:pPrChange w:id="105" w:author="Editorial Integra" w:date="2025-04-04T23:40:00Z">
          <w:pPr/>
        </w:pPrChange>
      </w:pPr>
    </w:p>
    <w:p w14:paraId="32DFDE9D" w14:textId="730927A1" w:rsidR="000839FF" w:rsidDel="00F84CF5" w:rsidRDefault="00EB5163" w:rsidP="000839FF">
      <w:pPr>
        <w:rPr>
          <w:del w:id="106" w:author="Editorial Integra" w:date="2025-04-04T23:40:00Z"/>
          <w:rFonts w:ascii="Times New Roman" w:eastAsia="Times New Roman" w:hAnsi="Times New Roman" w:cs="Times New Roman"/>
          <w:sz w:val="24"/>
          <w:szCs w:val="24"/>
        </w:rPr>
      </w:pPr>
      <w:ins w:id="107" w:author="Editorial Integra" w:date="2025-04-04T22:33:00Z">
        <w:r w:rsidRPr="00FF4452">
          <w:rPr>
            <w:rFonts w:ascii="Times New Roman" w:hAnsi="Times New Roman" w:cs="Times New Roman"/>
            <w:bCs/>
            <w:color w:val="000000" w:themeColor="text1"/>
            <w:sz w:val="24"/>
          </w:rPr>
          <w:t>&lt;ARTFN&gt;</w:t>
        </w:r>
      </w:ins>
      <w:proofErr w:type="gramStart"/>
      <w:r w:rsidR="000839FF">
        <w:rPr>
          <w:rFonts w:ascii="Times New Roman" w:eastAsia="Times New Roman" w:hAnsi="Times New Roman" w:cs="Times New Roman"/>
          <w:sz w:val="24"/>
          <w:szCs w:val="24"/>
        </w:rPr>
        <w:t>This</w:t>
      </w:r>
      <w:proofErr w:type="gramEnd"/>
      <w:r w:rsidR="000839FF">
        <w:rPr>
          <w:rFonts w:ascii="Times New Roman" w:eastAsia="Times New Roman" w:hAnsi="Times New Roman" w:cs="Times New Roman"/>
          <w:sz w:val="24"/>
          <w:szCs w:val="24"/>
        </w:rPr>
        <w:t xml:space="preserve"> has been presented as a case report at the 2024 World Congress of </w:t>
      </w:r>
      <w:proofErr w:type="spellStart"/>
      <w:r w:rsidR="000839FF">
        <w:rPr>
          <w:rFonts w:ascii="Times New Roman" w:eastAsia="Times New Roman" w:hAnsi="Times New Roman" w:cs="Times New Roman"/>
          <w:sz w:val="24"/>
          <w:szCs w:val="24"/>
        </w:rPr>
        <w:t>Neurorehabilitation</w:t>
      </w:r>
      <w:proofErr w:type="spellEnd"/>
      <w:r w:rsidR="000839FF">
        <w:rPr>
          <w:rFonts w:ascii="Times New Roman" w:eastAsia="Times New Roman" w:hAnsi="Times New Roman" w:cs="Times New Roman"/>
          <w:sz w:val="24"/>
          <w:szCs w:val="24"/>
        </w:rPr>
        <w:t xml:space="preserve"> and at </w:t>
      </w:r>
      <w:proofErr w:type="spellStart"/>
      <w:r w:rsidR="000839FF">
        <w:rPr>
          <w:rFonts w:ascii="Times New Roman" w:eastAsia="Times New Roman" w:hAnsi="Times New Roman" w:cs="Times New Roman"/>
          <w:sz w:val="24"/>
          <w:szCs w:val="24"/>
        </w:rPr>
        <w:t>Physiatry</w:t>
      </w:r>
      <w:proofErr w:type="spellEnd"/>
      <w:r w:rsidR="000839FF">
        <w:rPr>
          <w:rFonts w:ascii="Times New Roman" w:eastAsia="Times New Roman" w:hAnsi="Times New Roman" w:cs="Times New Roman"/>
          <w:sz w:val="24"/>
          <w:szCs w:val="24"/>
        </w:rPr>
        <w:t xml:space="preserve"> ‘24.</w:t>
      </w:r>
      <w:del w:id="108" w:author="Editorial Integra" w:date="2025-04-04T23:40:00Z">
        <w:r w:rsidR="000839FF" w:rsidDel="00874C38">
          <w:rPr>
            <w:rFonts w:ascii="Times New Roman" w:eastAsia="Times New Roman" w:hAnsi="Times New Roman" w:cs="Times New Roman"/>
            <w:sz w:val="24"/>
            <w:szCs w:val="24"/>
          </w:rPr>
          <w:delText xml:space="preserve"> </w:delText>
        </w:r>
      </w:del>
    </w:p>
    <w:p w14:paraId="516BF1D2" w14:textId="77777777" w:rsidR="000839FF" w:rsidRDefault="000839FF" w:rsidP="000839FF">
      <w:pPr>
        <w:rPr>
          <w:rFonts w:ascii="Times New Roman" w:eastAsia="Times New Roman" w:hAnsi="Times New Roman" w:cs="Times New Roman"/>
          <w:sz w:val="24"/>
          <w:szCs w:val="24"/>
        </w:rPr>
      </w:pPr>
    </w:p>
    <w:p w14:paraId="3528D563" w14:textId="37B3E608" w:rsidR="000839FF" w:rsidRDefault="000F6349" w:rsidP="000839FF">
      <w:pPr>
        <w:rPr>
          <w:rFonts w:ascii="Times New Roman" w:eastAsia="Times New Roman" w:hAnsi="Times New Roman" w:cs="Times New Roman"/>
          <w:sz w:val="24"/>
          <w:szCs w:val="24"/>
        </w:rPr>
      </w:pPr>
      <w:ins w:id="109" w:author="Editorial Integra" w:date="2025-04-04T22:33:00Z">
        <w:r w:rsidRPr="008A5EC9">
          <w:rPr>
            <w:rFonts w:ascii="Times New Roman" w:hAnsi="Times New Roman" w:cs="Times New Roman"/>
            <w:bCs/>
            <w:color w:val="000000" w:themeColor="text1"/>
            <w:sz w:val="24"/>
          </w:rPr>
          <w:t>&lt;ARTFN&gt;</w:t>
        </w:r>
      </w:ins>
      <w:r w:rsidR="000839FF">
        <w:rPr>
          <w:rFonts w:ascii="Times New Roman" w:eastAsia="Times New Roman" w:hAnsi="Times New Roman" w:cs="Times New Roman"/>
          <w:sz w:val="24"/>
          <w:szCs w:val="24"/>
        </w:rPr>
        <w:t>There is no financial support for the preparation of this case report.</w:t>
      </w:r>
    </w:p>
    <w:p w14:paraId="7A8F1778" w14:textId="77777777" w:rsidR="000839FF" w:rsidRDefault="000839FF" w:rsidP="000839FF">
      <w:pPr>
        <w:rPr>
          <w:rFonts w:ascii="Times New Roman" w:eastAsia="Times New Roman" w:hAnsi="Times New Roman" w:cs="Times New Roman"/>
          <w:sz w:val="24"/>
          <w:szCs w:val="24"/>
          <w:highlight w:val="yellow"/>
        </w:rPr>
      </w:pPr>
    </w:p>
    <w:p w14:paraId="5E8454FF" w14:textId="77E156DA" w:rsidR="000839FF" w:rsidDel="00BF55A7" w:rsidRDefault="000839FF" w:rsidP="000839FF">
      <w:pPr>
        <w:rPr>
          <w:rFonts w:ascii="Times New Roman" w:eastAsia="Times New Roman" w:hAnsi="Times New Roman" w:cs="Times New Roman"/>
          <w:sz w:val="24"/>
          <w:szCs w:val="24"/>
        </w:rPr>
      </w:pPr>
      <w:moveFromRangeStart w:id="110" w:author="Editorial Integra" w:date="2025-04-04T22:51:00Z" w:name="move194699498"/>
      <w:moveFrom w:id="111" w:author="Editorial Integra" w:date="2025-04-04T22:51:00Z">
        <w:r w:rsidDel="00BF55A7">
          <w:rPr>
            <w:rFonts w:ascii="Times New Roman" w:eastAsia="Times New Roman" w:hAnsi="Times New Roman" w:cs="Times New Roman"/>
            <w:sz w:val="24"/>
            <w:szCs w:val="24"/>
          </w:rPr>
          <w:t>Conflict of Interest</w:t>
        </w:r>
      </w:moveFrom>
    </w:p>
    <w:p w14:paraId="15BDA4F6" w14:textId="7C246C41" w:rsidR="000839FF" w:rsidDel="00BF55A7" w:rsidRDefault="000839FF" w:rsidP="000839FF">
      <w:pPr>
        <w:rPr>
          <w:rFonts w:ascii="Times New Roman" w:eastAsia="Times New Roman" w:hAnsi="Times New Roman" w:cs="Times New Roman"/>
          <w:sz w:val="24"/>
          <w:szCs w:val="24"/>
        </w:rPr>
      </w:pPr>
      <w:moveFrom w:id="112" w:author="Editorial Integra" w:date="2025-04-04T22:51:00Z">
        <w:r w:rsidDel="00BF55A7">
          <w:rPr>
            <w:rFonts w:ascii="Times New Roman" w:eastAsia="Times New Roman" w:hAnsi="Times New Roman" w:cs="Times New Roman"/>
            <w:sz w:val="24"/>
            <w:szCs w:val="24"/>
          </w:rPr>
          <w:t xml:space="preserve">Paul Winston has received grants, and educational funding, and has served on Ad boards of Abbvie, Ipsen, Merz and Pacira </w:t>
        </w:r>
      </w:moveFrom>
    </w:p>
    <w:p w14:paraId="276E418B" w14:textId="3FE63A4C" w:rsidR="000839FF" w:rsidDel="00BF55A7" w:rsidRDefault="000839FF" w:rsidP="000839FF">
      <w:pPr>
        <w:rPr>
          <w:rFonts w:ascii="Times New Roman" w:eastAsia="Times New Roman" w:hAnsi="Times New Roman" w:cs="Times New Roman"/>
          <w:sz w:val="24"/>
          <w:szCs w:val="24"/>
        </w:rPr>
      </w:pPr>
      <w:moveFrom w:id="113" w:author="Editorial Integra" w:date="2025-04-04T22:51:00Z">
        <w:r w:rsidDel="00BF55A7">
          <w:rPr>
            <w:rFonts w:ascii="Times New Roman" w:eastAsia="Times New Roman" w:hAnsi="Times New Roman" w:cs="Times New Roman"/>
            <w:sz w:val="24"/>
            <w:szCs w:val="24"/>
          </w:rPr>
          <w:t>Laura Schatz has no conflicts of interest</w:t>
        </w:r>
      </w:moveFrom>
    </w:p>
    <w:p w14:paraId="4BD5329C" w14:textId="772259DA" w:rsidR="000839FF" w:rsidDel="00BF55A7" w:rsidRDefault="000839FF" w:rsidP="000839FF">
      <w:pPr>
        <w:rPr>
          <w:rFonts w:ascii="Times New Roman" w:eastAsia="Times New Roman" w:hAnsi="Times New Roman" w:cs="Times New Roman"/>
          <w:sz w:val="24"/>
          <w:szCs w:val="24"/>
        </w:rPr>
      </w:pPr>
      <w:moveFrom w:id="114" w:author="Editorial Integra" w:date="2025-04-04T22:51:00Z">
        <w:r w:rsidDel="00BF55A7">
          <w:rPr>
            <w:rFonts w:ascii="Times New Roman" w:eastAsia="Times New Roman" w:hAnsi="Times New Roman" w:cs="Times New Roman"/>
            <w:sz w:val="24"/>
            <w:szCs w:val="24"/>
          </w:rPr>
          <w:t>Mahdis Hashemi has no conflicts of interest</w:t>
        </w:r>
      </w:moveFrom>
    </w:p>
    <w:p w14:paraId="4D035E97" w14:textId="0BF37B23" w:rsidR="000839FF" w:rsidDel="00BF55A7" w:rsidRDefault="000839FF" w:rsidP="000839FF">
      <w:pPr>
        <w:rPr>
          <w:rFonts w:ascii="Times New Roman" w:eastAsia="Times New Roman" w:hAnsi="Times New Roman" w:cs="Times New Roman"/>
          <w:sz w:val="24"/>
          <w:szCs w:val="24"/>
        </w:rPr>
      </w:pPr>
      <w:moveFrom w:id="115" w:author="Editorial Integra" w:date="2025-04-04T22:51:00Z">
        <w:r w:rsidDel="00BF55A7">
          <w:rPr>
            <w:rFonts w:ascii="Times New Roman" w:eastAsia="Times New Roman" w:hAnsi="Times New Roman" w:cs="Times New Roman"/>
            <w:sz w:val="24"/>
            <w:szCs w:val="24"/>
          </w:rPr>
          <w:t>Samuel Herzog has no conflicts of interest</w:t>
        </w:r>
      </w:moveFrom>
    </w:p>
    <w:p w14:paraId="1550B17B" w14:textId="16C7A23E" w:rsidR="000839FF" w:rsidDel="00BF55A7" w:rsidRDefault="000839FF" w:rsidP="000839FF">
      <w:pPr>
        <w:rPr>
          <w:rFonts w:ascii="Times New Roman" w:eastAsia="Times New Roman" w:hAnsi="Times New Roman" w:cs="Times New Roman"/>
          <w:sz w:val="24"/>
          <w:szCs w:val="24"/>
        </w:rPr>
      </w:pPr>
    </w:p>
    <w:p w14:paraId="53B5815E" w14:textId="03A7E4AB" w:rsidR="000839FF" w:rsidDel="00BF55A7" w:rsidRDefault="000839FF" w:rsidP="000839FF">
      <w:pPr>
        <w:rPr>
          <w:rFonts w:ascii="Times New Roman" w:eastAsia="Times New Roman" w:hAnsi="Times New Roman" w:cs="Times New Roman"/>
          <w:sz w:val="24"/>
          <w:szCs w:val="24"/>
        </w:rPr>
      </w:pPr>
    </w:p>
    <w:p w14:paraId="7530CA23" w14:textId="062D5043" w:rsidR="000839FF" w:rsidDel="00BF55A7" w:rsidRDefault="000839FF" w:rsidP="000839FF">
      <w:pPr>
        <w:rPr>
          <w:rFonts w:ascii="Times New Roman" w:eastAsia="Times New Roman" w:hAnsi="Times New Roman" w:cs="Times New Roman"/>
          <w:sz w:val="24"/>
          <w:szCs w:val="24"/>
        </w:rPr>
      </w:pPr>
      <w:moveFrom w:id="116" w:author="Editorial Integra" w:date="2025-04-04T22:51:00Z">
        <w:r w:rsidDel="00BF55A7">
          <w:rPr>
            <w:rFonts w:ascii="Times New Roman" w:eastAsia="Times New Roman" w:hAnsi="Times New Roman" w:cs="Times New Roman"/>
            <w:sz w:val="24"/>
            <w:szCs w:val="24"/>
          </w:rPr>
          <w:t xml:space="preserve">Corresponding author Paul Winston, 1 Hospital Way, Victoria, BC, Canada V8Z 6RS. </w:t>
        </w:r>
        <w:r w:rsidR="00F0751C" w:rsidDel="00BF55A7">
          <w:fldChar w:fldCharType="begin"/>
        </w:r>
        <w:r w:rsidR="00F0751C" w:rsidDel="00BF55A7">
          <w:instrText xml:space="preserve"> HYPERLINK "mailto:Paul.Winston@islandhealth.ca" \h </w:instrText>
        </w:r>
        <w:r w:rsidR="00F0751C" w:rsidDel="00BF55A7">
          <w:fldChar w:fldCharType="separate"/>
        </w:r>
        <w:r w:rsidDel="00BF55A7">
          <w:rPr>
            <w:rFonts w:ascii="Times New Roman" w:eastAsia="Times New Roman" w:hAnsi="Times New Roman" w:cs="Times New Roman"/>
            <w:color w:val="1155CC"/>
            <w:sz w:val="24"/>
            <w:szCs w:val="24"/>
            <w:u w:val="single"/>
          </w:rPr>
          <w:t>Paul.Winston@islandhealth.ca</w:t>
        </w:r>
        <w:r w:rsidR="00F0751C" w:rsidDel="00BF55A7">
          <w:rPr>
            <w:rFonts w:ascii="Times New Roman" w:eastAsia="Times New Roman" w:hAnsi="Times New Roman" w:cs="Times New Roman"/>
            <w:color w:val="1155CC"/>
            <w:sz w:val="24"/>
            <w:szCs w:val="24"/>
            <w:u w:val="single"/>
          </w:rPr>
          <w:fldChar w:fldCharType="end"/>
        </w:r>
      </w:moveFrom>
    </w:p>
    <w:p w14:paraId="6BC79C7E" w14:textId="4F68A4E0" w:rsidR="000839FF" w:rsidDel="00BF55A7" w:rsidRDefault="000839FF" w:rsidP="000839FF">
      <w:pPr>
        <w:rPr>
          <w:rFonts w:ascii="Times New Roman" w:eastAsia="Times New Roman" w:hAnsi="Times New Roman" w:cs="Times New Roman"/>
          <w:sz w:val="24"/>
          <w:szCs w:val="24"/>
        </w:rPr>
      </w:pPr>
      <w:moveFrom w:id="117" w:author="Editorial Integra" w:date="2025-04-04T22:51:00Z">
        <w:r w:rsidDel="00BF55A7">
          <w:rPr>
            <w:rFonts w:ascii="Times New Roman" w:eastAsia="Times New Roman" w:hAnsi="Times New Roman" w:cs="Times New Roman"/>
            <w:sz w:val="24"/>
            <w:szCs w:val="24"/>
          </w:rPr>
          <w:t>https://orcid.org/0000-0002-8403-6988</w:t>
        </w:r>
      </w:moveFrom>
    </w:p>
    <w:moveFromRangeEnd w:id="110"/>
    <w:p w14:paraId="63CB90AC" w14:textId="7C89F9F7" w:rsidR="000839FF" w:rsidDel="00BF55A7" w:rsidRDefault="000839FF" w:rsidP="000839FF">
      <w:pPr>
        <w:rPr>
          <w:del w:id="118" w:author="Editorial Integra" w:date="2025-04-04T22:51:00Z"/>
        </w:rPr>
      </w:pPr>
    </w:p>
    <w:p w14:paraId="20D65321" w14:textId="5101AAD5" w:rsidR="000839FF" w:rsidRPr="000839FF" w:rsidDel="00B86223" w:rsidRDefault="000839FF" w:rsidP="00EE1E3A">
      <w:pPr>
        <w:spacing w:line="480" w:lineRule="auto"/>
        <w:jc w:val="center"/>
        <w:rPr>
          <w:del w:id="119" w:author="Editorial Integra" w:date="2025-04-04T22:34:00Z"/>
        </w:rPr>
      </w:pPr>
    </w:p>
    <w:p w14:paraId="7302FA3F" w14:textId="4DF0B847" w:rsidR="00EE1E3A" w:rsidDel="00B86223" w:rsidRDefault="00EE1E3A" w:rsidP="00EE1E3A">
      <w:pPr>
        <w:spacing w:line="480" w:lineRule="auto"/>
        <w:jc w:val="center"/>
        <w:rPr>
          <w:del w:id="120" w:author="Editorial Integra" w:date="2025-04-04T22:34:00Z"/>
          <w:rFonts w:ascii="Times New Roman" w:eastAsia="Times New Roman" w:hAnsi="Times New Roman" w:cs="Times New Roman"/>
          <w:b/>
          <w:sz w:val="24"/>
          <w:szCs w:val="24"/>
        </w:rPr>
      </w:pPr>
      <w:del w:id="121" w:author="Editorial Integra" w:date="2025-04-04T22:34:00Z">
        <w:r w:rsidDel="00B86223">
          <w:rPr>
            <w:b/>
            <w:bCs/>
            <w:color w:val="000000"/>
          </w:rPr>
          <w:delText>Cryoneurolysis and Quadriplegia: A Case Report on Pain and Severe Spasticity Management</w:delText>
        </w:r>
      </w:del>
    </w:p>
    <w:p w14:paraId="136E6C29" w14:textId="68F16A90" w:rsidR="00954FA0" w:rsidRDefault="000B56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6DA5B67" w14:textId="21F14F91" w:rsidR="00B86223" w:rsidRDefault="00B86223">
      <w:pPr>
        <w:spacing w:line="480" w:lineRule="auto"/>
        <w:rPr>
          <w:ins w:id="122" w:author="Editorial Integra" w:date="2025-04-04T22:34:00Z"/>
          <w:rFonts w:ascii="Times New Roman" w:eastAsia="Times New Roman" w:hAnsi="Times New Roman" w:cs="Times New Roman"/>
          <w:sz w:val="24"/>
          <w:szCs w:val="24"/>
        </w:rPr>
      </w:pPr>
      <w:ins w:id="123" w:author="Editorial Integra" w:date="2025-04-04T22:35:00Z">
        <w:r w:rsidRPr="0024251E">
          <w:rPr>
            <w:rFonts w:ascii="Times New Roman" w:hAnsi="Times New Roman" w:cs="Times New Roman"/>
            <w:b/>
            <w:bCs/>
            <w:color w:val="000000" w:themeColor="text1"/>
            <w:sz w:val="24"/>
          </w:rPr>
          <w:t>&lt;BEGIN ABSTRACT&gt;</w:t>
        </w:r>
      </w:ins>
    </w:p>
    <w:p w14:paraId="6B21F9B8" w14:textId="3FA22834"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Spasticity, a common symptom following spinal cord injury, often leads to pain, muscle </w:t>
      </w:r>
      <w:proofErr w:type="gramStart"/>
      <w:r>
        <w:rPr>
          <w:rFonts w:ascii="Times New Roman" w:eastAsia="Times New Roman" w:hAnsi="Times New Roman" w:cs="Times New Roman"/>
          <w:sz w:val="24"/>
          <w:szCs w:val="24"/>
        </w:rPr>
        <w:t>contracture</w:t>
      </w:r>
      <w:proofErr w:type="gramEnd"/>
      <w:r>
        <w:rPr>
          <w:rFonts w:ascii="Times New Roman" w:eastAsia="Times New Roman" w:hAnsi="Times New Roman" w:cs="Times New Roman"/>
          <w:sz w:val="24"/>
          <w:szCs w:val="24"/>
        </w:rPr>
        <w:t xml:space="preserve">, and compromised daily activities.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a minimally invasive, drug-free procedure for the treatment of pain is now gaining recognition for treating spasticity. It involves using an ultrasound-guided probe to freeze and destroy overactive target nerves. The objective of this case study was to assess the </w:t>
      </w:r>
      <w:del w:id="124" w:author="Editorial Integra" w:date="2025-04-04T23:41:00Z">
        <w:r w:rsidRPr="00A53EA3" w:rsidDel="00E71F79">
          <w:rPr>
            <w:rFonts w:ascii="Times New Roman" w:eastAsia="Times New Roman" w:hAnsi="Times New Roman" w:cs="Times New Roman"/>
            <w:sz w:val="24"/>
            <w:szCs w:val="24"/>
          </w:rPr>
          <w:delText xml:space="preserve">impact </w:delText>
        </w:r>
      </w:del>
      <w:ins w:id="125" w:author="Editorial Integra" w:date="2025-04-04T23:42:00Z">
        <w:r w:rsidR="008A5EC9">
          <w:rPr>
            <w:rFonts w:ascii="Times New Roman" w:eastAsia="Times New Roman" w:hAnsi="Times New Roman" w:cs="Times New Roman"/>
            <w:sz w:val="24"/>
            <w:szCs w:val="24"/>
          </w:rPr>
          <w:t>e</w:t>
        </w:r>
      </w:ins>
      <w:ins w:id="126" w:author="Editorial Integra" w:date="2025-04-04T23:41:00Z">
        <w:r w:rsidR="00E71F79">
          <w:rPr>
            <w:rFonts w:ascii="Times New Roman" w:eastAsia="Times New Roman" w:hAnsi="Times New Roman" w:cs="Times New Roman"/>
            <w:sz w:val="24"/>
            <w:szCs w:val="24"/>
          </w:rPr>
          <w:t>ffect</w:t>
        </w:r>
        <w:r w:rsidR="00E71F79" w:rsidRPr="00A53EA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on joint range of motion by reducing </w:t>
      </w:r>
      <w:r>
        <w:rPr>
          <w:rFonts w:ascii="Times New Roman" w:eastAsia="Times New Roman" w:hAnsi="Times New Roman" w:cs="Times New Roman"/>
          <w:sz w:val="24"/>
          <w:szCs w:val="24"/>
        </w:rPr>
        <w:lastRenderedPageBreak/>
        <w:t xml:space="preserve">spasticity and pain in a </w:t>
      </w:r>
      <w:r w:rsidR="004C178A">
        <w:rPr>
          <w:rFonts w:ascii="Times New Roman" w:eastAsia="Times New Roman" w:hAnsi="Times New Roman" w:cs="Times New Roman"/>
          <w:sz w:val="24"/>
          <w:szCs w:val="24"/>
        </w:rPr>
        <w:t xml:space="preserve">person with </w:t>
      </w:r>
      <w:proofErr w:type="spellStart"/>
      <w:r w:rsidR="006F557F">
        <w:rPr>
          <w:rFonts w:ascii="Times New Roman" w:eastAsia="Times New Roman" w:hAnsi="Times New Roman" w:cs="Times New Roman"/>
          <w:sz w:val="24"/>
          <w:szCs w:val="24"/>
        </w:rPr>
        <w:t>quadriparetic</w:t>
      </w:r>
      <w:proofErr w:type="spellEnd"/>
      <w:r w:rsidR="006F557F">
        <w:rPr>
          <w:rFonts w:ascii="Times New Roman" w:eastAsia="Times New Roman" w:hAnsi="Times New Roman" w:cs="Times New Roman"/>
          <w:sz w:val="24"/>
          <w:szCs w:val="24"/>
        </w:rPr>
        <w:t xml:space="preserve"> </w:t>
      </w:r>
      <w:r w:rsidR="004C178A">
        <w:rPr>
          <w:rFonts w:ascii="Times New Roman" w:eastAsia="Times New Roman" w:hAnsi="Times New Roman" w:cs="Times New Roman"/>
          <w:sz w:val="24"/>
          <w:szCs w:val="24"/>
        </w:rPr>
        <w:t>spinal cord injury</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w:t>
      </w:r>
      <w:r w:rsidRPr="009708B6">
        <w:rPr>
          <w:rFonts w:ascii="Times New Roman" w:eastAsia="Times New Roman" w:hAnsi="Times New Roman" w:cs="Times New Roman"/>
          <w:color w:val="010000"/>
          <w:sz w:val="24"/>
          <w:szCs w:val="24"/>
        </w:rPr>
        <w:t>52</w:t>
      </w:r>
      <w:r>
        <w:rPr>
          <w:rFonts w:ascii="Times New Roman" w:eastAsia="Times New Roman" w:hAnsi="Times New Roman" w:cs="Times New Roman"/>
          <w:sz w:val="24"/>
          <w:szCs w:val="24"/>
        </w:rPr>
        <w:t>-year-old male with C</w:t>
      </w:r>
      <w:r w:rsidRPr="009708B6">
        <w:rPr>
          <w:rFonts w:ascii="Times New Roman" w:eastAsia="Times New Roman" w:hAnsi="Times New Roman" w:cs="Times New Roman"/>
          <w:color w:val="010000"/>
          <w:sz w:val="24"/>
          <w:szCs w:val="24"/>
        </w:rPr>
        <w:t>4</w:t>
      </w:r>
      <w:r>
        <w:rPr>
          <w:rFonts w:ascii="Times New Roman" w:eastAsia="Times New Roman" w:hAnsi="Times New Roman" w:cs="Times New Roman"/>
          <w:sz w:val="24"/>
          <w:szCs w:val="24"/>
        </w:rPr>
        <w:t xml:space="preserve"> incomplete quadriplegia present</w:t>
      </w:r>
      <w:r w:rsidR="006C519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with severe right hip osteoarthritis, causing a severe hip flexion deformity with hip flexor spasms, as well as spasticity in the upper limbs. Previous attempts with exceeding maximum-dose </w:t>
      </w:r>
      <w:proofErr w:type="spellStart"/>
      <w:r>
        <w:rPr>
          <w:rFonts w:ascii="Times New Roman" w:eastAsia="Times New Roman" w:hAnsi="Times New Roman" w:cs="Times New Roman"/>
          <w:sz w:val="24"/>
          <w:szCs w:val="24"/>
        </w:rPr>
        <w:t>botulinum</w:t>
      </w:r>
      <w:proofErr w:type="spellEnd"/>
      <w:r>
        <w:rPr>
          <w:rFonts w:ascii="Times New Roman" w:eastAsia="Times New Roman" w:hAnsi="Times New Roman" w:cs="Times New Roman"/>
          <w:sz w:val="24"/>
          <w:szCs w:val="24"/>
        </w:rPr>
        <w:t xml:space="preserve"> toxin injections for the lower limb proved insufficient to improve range of motion. Percutaneous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was performed </w:t>
      </w:r>
      <w:r w:rsidR="00887F9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multiple nerves, contributing to spasticity in the upper and lower limbs. Immediately after each procedure, the patient experienced an increased range of motion in the upper and lower limb targeted regions. During the patient’s follow-up, he also reported improvements in performing daily activities, such as independent showering, no falls, and a significant decrease in muscle tone. Results were primarily maintained up to </w:t>
      </w:r>
      <w:r w:rsidRPr="009708B6">
        <w:rPr>
          <w:rFonts w:ascii="Times New Roman" w:eastAsia="Times New Roman" w:hAnsi="Times New Roman" w:cs="Times New Roman"/>
          <w:color w:val="010000"/>
          <w:sz w:val="24"/>
          <w:szCs w:val="24"/>
        </w:rPr>
        <w:t>9</w:t>
      </w:r>
      <w:r>
        <w:rPr>
          <w:rFonts w:ascii="Times New Roman" w:eastAsia="Times New Roman" w:hAnsi="Times New Roman" w:cs="Times New Roman"/>
          <w:sz w:val="24"/>
          <w:szCs w:val="24"/>
        </w:rPr>
        <w:t xml:space="preserve"> months post-procedure</w:t>
      </w:r>
      <w:r w:rsidR="00B819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w:t>
      </w:r>
      <w:r w:rsidR="007C0DF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was repeated for the lower limbs only. </w:t>
      </w:r>
      <w:r w:rsidRPr="00A53EA3">
        <w:rPr>
          <w:rFonts w:ascii="Times New Roman" w:eastAsia="Times New Roman" w:hAnsi="Times New Roman" w:cs="Times New Roman"/>
          <w:sz w:val="24"/>
          <w:szCs w:val="24"/>
        </w:rPr>
        <w:t>Upon</w:t>
      </w:r>
      <w:r>
        <w:rPr>
          <w:rFonts w:ascii="Times New Roman" w:eastAsia="Times New Roman" w:hAnsi="Times New Roman" w:cs="Times New Roman"/>
          <w:sz w:val="24"/>
          <w:szCs w:val="24"/>
        </w:rPr>
        <w:t xml:space="preserve"> repeat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results were re-established</w:t>
      </w:r>
      <w:r w:rsidR="00995769">
        <w:rPr>
          <w:rFonts w:ascii="Times New Roman" w:eastAsia="Times New Roman" w:hAnsi="Times New Roman" w:cs="Times New Roman"/>
          <w:sz w:val="24"/>
          <w:szCs w:val="24"/>
        </w:rPr>
        <w:t>.</w:t>
      </w:r>
    </w:p>
    <w:p w14:paraId="240FFA8A" w14:textId="138842C1" w:rsidR="00995769" w:rsidRDefault="00995769">
      <w:pPr>
        <w:spacing w:line="480" w:lineRule="auto"/>
        <w:rPr>
          <w:rFonts w:ascii="Times New Roman" w:eastAsia="Times New Roman" w:hAnsi="Times New Roman" w:cs="Times New Roman"/>
          <w:b/>
          <w:sz w:val="24"/>
          <w:szCs w:val="24"/>
        </w:rPr>
      </w:pPr>
    </w:p>
    <w:p w14:paraId="1175EBF3" w14:textId="514FEF32" w:rsidR="001E25C9" w:rsidRDefault="000B5664">
      <w:pPr>
        <w:spacing w:line="480" w:lineRule="auto"/>
        <w:rPr>
          <w:ins w:id="127" w:author="Editorial Integra" w:date="2025-04-04T22:36: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is a non-surgical, percutaneous procedure </w:t>
      </w:r>
      <w:r w:rsidR="00CF34D2">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could be considered for pain and spasticity management in patients with quadriplegia. It can provide an option for improved quality of life and independence for patients.</w:t>
      </w:r>
    </w:p>
    <w:p w14:paraId="35564F46" w14:textId="4B2C1236" w:rsidR="009309A7" w:rsidDel="00E221C9" w:rsidRDefault="009309A7">
      <w:pPr>
        <w:spacing w:line="480" w:lineRule="auto"/>
        <w:rPr>
          <w:del w:id="128" w:author="Editorial Integra" w:date="2025-04-04T22:36:00Z"/>
          <w:rFonts w:ascii="Times New Roman" w:eastAsia="Times New Roman" w:hAnsi="Times New Roman" w:cs="Times New Roman"/>
          <w:sz w:val="24"/>
          <w:szCs w:val="24"/>
        </w:rPr>
      </w:pPr>
      <w:ins w:id="129" w:author="Editorial Integra" w:date="2025-04-04T22:36:00Z">
        <w:r>
          <w:rPr>
            <w:rFonts w:ascii="Times New Roman" w:hAnsi="Times New Roman" w:cs="Times New Roman"/>
            <w:color w:val="000000" w:themeColor="text1"/>
            <w:sz w:val="24"/>
          </w:rPr>
          <w:t>&lt;END ABSTRACT&gt;</w:t>
        </w:r>
      </w:ins>
    </w:p>
    <w:p w14:paraId="73E99687" w14:textId="77777777" w:rsidR="001E25C9" w:rsidRDefault="001E25C9">
      <w:pPr>
        <w:spacing w:line="480" w:lineRule="auto"/>
        <w:rPr>
          <w:rFonts w:ascii="Times New Roman" w:eastAsia="Times New Roman" w:hAnsi="Times New Roman" w:cs="Times New Roman"/>
          <w:sz w:val="24"/>
          <w:szCs w:val="24"/>
        </w:rPr>
      </w:pPr>
    </w:p>
    <w:p w14:paraId="63409D4C" w14:textId="113E731A" w:rsidR="001E25C9" w:rsidRPr="00C44241" w:rsidDel="00517430" w:rsidRDefault="00517430">
      <w:pPr>
        <w:spacing w:line="480" w:lineRule="auto"/>
        <w:rPr>
          <w:del w:id="130" w:author="Editorial Integra" w:date="2025-04-04T22:36:00Z"/>
          <w:rFonts w:ascii="Times New Roman" w:eastAsia="Times New Roman" w:hAnsi="Times New Roman" w:cs="Times New Roman"/>
          <w:sz w:val="24"/>
          <w:szCs w:val="24"/>
          <w:rPrChange w:id="131" w:author="Editorial Integra" w:date="2025-04-04T22:36:00Z">
            <w:rPr>
              <w:del w:id="132" w:author="Editorial Integra" w:date="2025-04-04T22:36:00Z"/>
              <w:rFonts w:ascii="Times New Roman" w:eastAsia="Times New Roman" w:hAnsi="Times New Roman" w:cs="Times New Roman"/>
              <w:b/>
              <w:sz w:val="24"/>
              <w:szCs w:val="24"/>
            </w:rPr>
          </w:rPrChange>
        </w:rPr>
      </w:pPr>
      <w:ins w:id="133" w:author="Editorial Integra" w:date="2025-04-04T22:36:00Z">
        <w:r w:rsidRPr="0024251E">
          <w:rPr>
            <w:rFonts w:ascii="Times New Roman" w:hAnsi="Times New Roman" w:cs="Times New Roman"/>
            <w:color w:val="000000" w:themeColor="text1"/>
            <w:sz w:val="24"/>
          </w:rPr>
          <w:t>&lt;KW&gt;</w:t>
        </w:r>
      </w:ins>
      <w:r w:rsidR="000B5664" w:rsidRPr="00C44241">
        <w:rPr>
          <w:rFonts w:ascii="Times New Roman" w:eastAsia="Times New Roman" w:hAnsi="Times New Roman" w:cs="Times New Roman"/>
          <w:sz w:val="24"/>
          <w:szCs w:val="24"/>
          <w:rPrChange w:id="134" w:author="Editorial Integra" w:date="2025-04-04T22:36:00Z">
            <w:rPr>
              <w:rFonts w:ascii="Times New Roman" w:eastAsia="Times New Roman" w:hAnsi="Times New Roman" w:cs="Times New Roman"/>
              <w:b/>
              <w:sz w:val="24"/>
              <w:szCs w:val="24"/>
            </w:rPr>
          </w:rPrChange>
        </w:rPr>
        <w:t>Keywords:</w:t>
      </w:r>
      <w:ins w:id="135" w:author="Editorial Integra" w:date="2025-04-04T22:36:00Z">
        <w:r w:rsidRPr="008A5EC9">
          <w:rPr>
            <w:rFonts w:ascii="Times New Roman" w:eastAsia="Times New Roman" w:hAnsi="Times New Roman" w:cs="Times New Roman"/>
            <w:sz w:val="24"/>
            <w:szCs w:val="24"/>
          </w:rPr>
          <w:t xml:space="preserve"> </w:t>
        </w:r>
      </w:ins>
      <w:ins w:id="136" w:author="Editorial Integra" w:date="2025-04-04T23:44:00Z">
        <w:r w:rsidR="00FE35B6">
          <w:rPr>
            <w:rFonts w:ascii="Times New Roman" w:eastAsia="Times New Roman" w:hAnsi="Times New Roman" w:cs="Times New Roman"/>
            <w:sz w:val="24"/>
            <w:szCs w:val="24"/>
          </w:rPr>
          <w:t>Case report</w:t>
        </w:r>
        <w:r w:rsidR="00CE23CD">
          <w:rPr>
            <w:rFonts w:ascii="Times New Roman" w:eastAsia="Times New Roman" w:hAnsi="Times New Roman" w:cs="Times New Roman"/>
            <w:sz w:val="24"/>
            <w:szCs w:val="24"/>
          </w:rPr>
          <w:t>;</w:t>
        </w:r>
        <w:r w:rsidR="00FE35B6">
          <w:rPr>
            <w:rFonts w:ascii="Times New Roman" w:eastAsia="Times New Roman" w:hAnsi="Times New Roman" w:cs="Times New Roman"/>
            <w:sz w:val="24"/>
            <w:szCs w:val="24"/>
          </w:rPr>
          <w:t xml:space="preserve"> </w:t>
        </w:r>
        <w:r w:rsidR="00FE35B6">
          <w:rPr>
            <w:rFonts w:ascii="Times New Roman" w:eastAsia="Times New Roman" w:hAnsi="Times New Roman" w:cs="Times New Roman"/>
            <w:sz w:val="24"/>
            <w:szCs w:val="24"/>
          </w:rPr>
          <w:t>Denervation</w:t>
        </w:r>
        <w:r w:rsidR="00CE23CD">
          <w:rPr>
            <w:rFonts w:ascii="Times New Roman" w:eastAsia="Times New Roman" w:hAnsi="Times New Roman" w:cs="Times New Roman"/>
            <w:sz w:val="24"/>
            <w:szCs w:val="24"/>
          </w:rPr>
          <w:t>;</w:t>
        </w:r>
        <w:r w:rsidR="00FE35B6">
          <w:rPr>
            <w:rFonts w:ascii="Times New Roman" w:eastAsia="Times New Roman" w:hAnsi="Times New Roman" w:cs="Times New Roman"/>
            <w:sz w:val="24"/>
            <w:szCs w:val="24"/>
          </w:rPr>
          <w:t xml:space="preserve"> </w:t>
        </w:r>
        <w:r w:rsidR="00FE35B6">
          <w:rPr>
            <w:rFonts w:ascii="Times New Roman" w:eastAsia="Times New Roman" w:hAnsi="Times New Roman" w:cs="Times New Roman"/>
            <w:sz w:val="24"/>
            <w:szCs w:val="24"/>
          </w:rPr>
          <w:t>Muscle spasticity</w:t>
        </w:r>
        <w:r w:rsidR="00CE23CD">
          <w:rPr>
            <w:rFonts w:ascii="Times New Roman" w:eastAsia="Times New Roman" w:hAnsi="Times New Roman" w:cs="Times New Roman"/>
            <w:sz w:val="24"/>
            <w:szCs w:val="24"/>
          </w:rPr>
          <w:t>;</w:t>
        </w:r>
        <w:r w:rsidR="00FE35B6">
          <w:rPr>
            <w:rFonts w:ascii="Times New Roman" w:eastAsia="Times New Roman" w:hAnsi="Times New Roman" w:cs="Times New Roman"/>
            <w:sz w:val="24"/>
            <w:szCs w:val="24"/>
          </w:rPr>
          <w:t xml:space="preserve"> </w:t>
        </w:r>
      </w:ins>
    </w:p>
    <w:p w14:paraId="40DF47F2" w14:textId="23D265C4" w:rsidR="001E25C9" w:rsidRDefault="00954FA0" w:rsidP="00AF2230">
      <w:pPr>
        <w:spacing w:line="480" w:lineRule="auto"/>
        <w:rPr>
          <w:rFonts w:ascii="Times New Roman" w:eastAsia="Times New Roman" w:hAnsi="Times New Roman" w:cs="Times New Roman"/>
          <w:sz w:val="24"/>
          <w:szCs w:val="24"/>
        </w:rPr>
      </w:pPr>
      <w:del w:id="137" w:author="Editorial Integra" w:date="2025-04-04T22:37:00Z">
        <w:r w:rsidRPr="008A5EC9" w:rsidDel="00C44241">
          <w:rPr>
            <w:rFonts w:ascii="Times New Roman" w:eastAsia="Times New Roman" w:hAnsi="Times New Roman" w:cs="Times New Roman"/>
            <w:sz w:val="24"/>
            <w:szCs w:val="24"/>
          </w:rPr>
          <w:delText>s</w:delText>
        </w:r>
      </w:del>
      <w:del w:id="138" w:author="Editorial Integra" w:date="2025-04-04T23:44:00Z">
        <w:r w:rsidDel="00FE35B6">
          <w:rPr>
            <w:rFonts w:ascii="Times New Roman" w:eastAsia="Times New Roman" w:hAnsi="Times New Roman" w:cs="Times New Roman"/>
            <w:sz w:val="24"/>
            <w:szCs w:val="24"/>
          </w:rPr>
          <w:delText xml:space="preserve">pinal </w:delText>
        </w:r>
        <w:r w:rsidR="00C44241" w:rsidDel="00FE35B6">
          <w:rPr>
            <w:rFonts w:ascii="Times New Roman" w:eastAsia="Times New Roman" w:hAnsi="Times New Roman" w:cs="Times New Roman"/>
            <w:sz w:val="24"/>
            <w:szCs w:val="24"/>
          </w:rPr>
          <w:delText>cord inj</w:delText>
        </w:r>
        <w:r w:rsidR="000B5664" w:rsidDel="00FE35B6">
          <w:rPr>
            <w:rFonts w:ascii="Times New Roman" w:eastAsia="Times New Roman" w:hAnsi="Times New Roman" w:cs="Times New Roman"/>
            <w:sz w:val="24"/>
            <w:szCs w:val="24"/>
          </w:rPr>
          <w:delText xml:space="preserve">uries, </w:delText>
        </w:r>
      </w:del>
      <w:r w:rsidR="000B5664">
        <w:rPr>
          <w:rFonts w:ascii="Times New Roman" w:eastAsia="Times New Roman" w:hAnsi="Times New Roman" w:cs="Times New Roman"/>
          <w:sz w:val="24"/>
          <w:szCs w:val="24"/>
        </w:rPr>
        <w:t xml:space="preserve">Nerve </w:t>
      </w:r>
      <w:r w:rsidR="00C44241">
        <w:rPr>
          <w:rFonts w:ascii="Times New Roman" w:eastAsia="Times New Roman" w:hAnsi="Times New Roman" w:cs="Times New Roman"/>
          <w:sz w:val="24"/>
          <w:szCs w:val="24"/>
        </w:rPr>
        <w:t>block</w:t>
      </w:r>
      <w:ins w:id="139" w:author="Editorial Integra" w:date="2025-04-04T23:45:00Z">
        <w:r w:rsidR="00CE23CD">
          <w:rPr>
            <w:rFonts w:ascii="Times New Roman" w:eastAsia="Times New Roman" w:hAnsi="Times New Roman" w:cs="Times New Roman"/>
            <w:sz w:val="24"/>
            <w:szCs w:val="24"/>
          </w:rPr>
          <w:t>;</w:t>
        </w:r>
      </w:ins>
      <w:del w:id="140" w:author="Editorial Integra" w:date="2025-04-04T23:44:00Z">
        <w:r w:rsidR="000B5664" w:rsidDel="00CE23CD">
          <w:rPr>
            <w:rFonts w:ascii="Times New Roman" w:eastAsia="Times New Roman" w:hAnsi="Times New Roman" w:cs="Times New Roman"/>
            <w:sz w:val="24"/>
            <w:szCs w:val="24"/>
          </w:rPr>
          <w:delText>,</w:delText>
        </w:r>
      </w:del>
      <w:r w:rsidR="000B5664">
        <w:rPr>
          <w:rFonts w:ascii="Times New Roman" w:eastAsia="Times New Roman" w:hAnsi="Times New Roman" w:cs="Times New Roman"/>
          <w:sz w:val="24"/>
          <w:szCs w:val="24"/>
        </w:rPr>
        <w:t xml:space="preserve"> </w:t>
      </w:r>
      <w:ins w:id="141" w:author="Editorial Integra" w:date="2025-04-04T23:44:00Z">
        <w:r w:rsidR="00FE35B6">
          <w:rPr>
            <w:rFonts w:ascii="Times New Roman" w:eastAsia="Times New Roman" w:hAnsi="Times New Roman" w:cs="Times New Roman"/>
            <w:sz w:val="24"/>
            <w:szCs w:val="24"/>
          </w:rPr>
          <w:t>Spinal cord injuries</w:t>
        </w:r>
      </w:ins>
      <w:del w:id="142" w:author="Editorial Integra" w:date="2025-04-04T23:44:00Z">
        <w:r w:rsidR="000B5664" w:rsidDel="00FE35B6">
          <w:rPr>
            <w:rFonts w:ascii="Times New Roman" w:eastAsia="Times New Roman" w:hAnsi="Times New Roman" w:cs="Times New Roman"/>
            <w:sz w:val="24"/>
            <w:szCs w:val="24"/>
          </w:rPr>
          <w:delText xml:space="preserve">Muscle </w:delText>
        </w:r>
        <w:r w:rsidR="00C44241" w:rsidDel="00FE35B6">
          <w:rPr>
            <w:rFonts w:ascii="Times New Roman" w:eastAsia="Times New Roman" w:hAnsi="Times New Roman" w:cs="Times New Roman"/>
            <w:sz w:val="24"/>
            <w:szCs w:val="24"/>
          </w:rPr>
          <w:delText>spasticity</w:delText>
        </w:r>
        <w:r w:rsidR="000B5664" w:rsidDel="00FE35B6">
          <w:rPr>
            <w:rFonts w:ascii="Times New Roman" w:eastAsia="Times New Roman" w:hAnsi="Times New Roman" w:cs="Times New Roman"/>
            <w:sz w:val="24"/>
            <w:szCs w:val="24"/>
          </w:rPr>
          <w:delText xml:space="preserve">, Denervation, </w:delText>
        </w:r>
      </w:del>
      <w:del w:id="143" w:author="Editorial Integra" w:date="2025-04-04T23:43:00Z">
        <w:r w:rsidR="000B5664" w:rsidDel="00FE35B6">
          <w:rPr>
            <w:rFonts w:ascii="Times New Roman" w:eastAsia="Times New Roman" w:hAnsi="Times New Roman" w:cs="Times New Roman"/>
            <w:sz w:val="24"/>
            <w:szCs w:val="24"/>
          </w:rPr>
          <w:delText xml:space="preserve">Case </w:delText>
        </w:r>
        <w:r w:rsidR="00C44241" w:rsidDel="00FE35B6">
          <w:rPr>
            <w:rFonts w:ascii="Times New Roman" w:eastAsia="Times New Roman" w:hAnsi="Times New Roman" w:cs="Times New Roman"/>
            <w:sz w:val="24"/>
            <w:szCs w:val="24"/>
          </w:rPr>
          <w:delText>report</w:delText>
        </w:r>
      </w:del>
    </w:p>
    <w:p w14:paraId="50D7F8DD" w14:textId="77777777" w:rsidR="001E25C9" w:rsidRDefault="001E25C9">
      <w:pPr>
        <w:spacing w:line="480" w:lineRule="auto"/>
        <w:rPr>
          <w:rFonts w:ascii="Times New Roman" w:eastAsia="Times New Roman" w:hAnsi="Times New Roman" w:cs="Times New Roman"/>
          <w:sz w:val="24"/>
          <w:szCs w:val="24"/>
        </w:rPr>
      </w:pPr>
    </w:p>
    <w:p w14:paraId="087309FC" w14:textId="3FA157CA" w:rsidR="001E25C9" w:rsidDel="00634570" w:rsidRDefault="000B5664">
      <w:pPr>
        <w:spacing w:line="480" w:lineRule="auto"/>
        <w:rPr>
          <w:del w:id="144" w:author="Editorial Integra" w:date="2025-04-04T23:37:00Z"/>
          <w:rFonts w:ascii="Times New Roman" w:eastAsia="Times New Roman" w:hAnsi="Times New Roman" w:cs="Times New Roman"/>
          <w:b/>
          <w:sz w:val="24"/>
          <w:szCs w:val="24"/>
        </w:rPr>
      </w:pPr>
      <w:del w:id="145" w:author="Editorial Integra" w:date="2025-04-04T23:37:00Z">
        <w:r w:rsidDel="00634570">
          <w:rPr>
            <w:rFonts w:ascii="Times New Roman" w:eastAsia="Times New Roman" w:hAnsi="Times New Roman" w:cs="Times New Roman"/>
            <w:b/>
            <w:sz w:val="24"/>
            <w:szCs w:val="24"/>
          </w:rPr>
          <w:delText>Abbreviations:</w:delText>
        </w:r>
      </w:del>
    </w:p>
    <w:p w14:paraId="4052B7E7" w14:textId="18BADB85" w:rsidR="001E25C9" w:rsidDel="00634570" w:rsidRDefault="000B5664">
      <w:pPr>
        <w:spacing w:line="480" w:lineRule="auto"/>
        <w:rPr>
          <w:rFonts w:ascii="Times New Roman" w:eastAsia="Times New Roman" w:hAnsi="Times New Roman" w:cs="Times New Roman"/>
          <w:sz w:val="24"/>
          <w:szCs w:val="24"/>
        </w:rPr>
      </w:pPr>
      <w:moveFromRangeStart w:id="146" w:author="Editorial Integra" w:date="2025-04-04T23:38:00Z" w:name="move194702301"/>
      <w:moveFrom w:id="147" w:author="Editorial Integra" w:date="2025-04-04T23:38:00Z">
        <w:r w:rsidDel="00634570">
          <w:rPr>
            <w:rFonts w:ascii="Times New Roman" w:eastAsia="Times New Roman" w:hAnsi="Times New Roman" w:cs="Times New Roman"/>
            <w:sz w:val="24"/>
            <w:szCs w:val="24"/>
          </w:rPr>
          <w:t xml:space="preserve">BoNT - Botulinum toxin </w:t>
        </w:r>
      </w:moveFrom>
    </w:p>
    <w:p w14:paraId="4065EAF7" w14:textId="166B9BDE" w:rsidR="001E25C9" w:rsidDel="00634570" w:rsidRDefault="000B5664">
      <w:pPr>
        <w:spacing w:line="480" w:lineRule="auto"/>
        <w:rPr>
          <w:rFonts w:ascii="Times New Roman" w:eastAsia="Times New Roman" w:hAnsi="Times New Roman" w:cs="Times New Roman"/>
          <w:sz w:val="24"/>
          <w:szCs w:val="24"/>
        </w:rPr>
      </w:pPr>
      <w:moveFrom w:id="148" w:author="Editorial Integra" w:date="2025-04-04T23:38:00Z">
        <w:r w:rsidDel="00634570">
          <w:rPr>
            <w:rFonts w:ascii="Times New Roman" w:eastAsia="Times New Roman" w:hAnsi="Times New Roman" w:cs="Times New Roman"/>
            <w:sz w:val="24"/>
            <w:szCs w:val="24"/>
          </w:rPr>
          <w:t>DNB - Diagnostic nerve block</w:t>
        </w:r>
      </w:moveFrom>
    </w:p>
    <w:p w14:paraId="20F3DB9A" w14:textId="02D036A4" w:rsidR="001E25C9" w:rsidDel="00634570" w:rsidRDefault="000B5664">
      <w:pPr>
        <w:spacing w:line="480" w:lineRule="auto"/>
        <w:rPr>
          <w:rFonts w:ascii="Times New Roman" w:eastAsia="Times New Roman" w:hAnsi="Times New Roman" w:cs="Times New Roman"/>
          <w:sz w:val="24"/>
          <w:szCs w:val="24"/>
        </w:rPr>
      </w:pPr>
      <w:moveFrom w:id="149" w:author="Editorial Integra" w:date="2025-04-04T23:38:00Z">
        <w:r w:rsidDel="00634570">
          <w:rPr>
            <w:rFonts w:ascii="Times New Roman" w:eastAsia="Times New Roman" w:hAnsi="Times New Roman" w:cs="Times New Roman"/>
            <w:sz w:val="24"/>
            <w:szCs w:val="24"/>
          </w:rPr>
          <w:t>ROM - Range of motion</w:t>
        </w:r>
      </w:moveFrom>
    </w:p>
    <w:p w14:paraId="463C5C91" w14:textId="35FAED17" w:rsidR="001E25C9" w:rsidDel="00634570" w:rsidRDefault="000B5664">
      <w:pPr>
        <w:spacing w:line="480" w:lineRule="auto"/>
        <w:rPr>
          <w:rFonts w:ascii="Times New Roman" w:eastAsia="Times New Roman" w:hAnsi="Times New Roman" w:cs="Times New Roman"/>
          <w:sz w:val="24"/>
          <w:szCs w:val="24"/>
        </w:rPr>
      </w:pPr>
      <w:moveFrom w:id="150" w:author="Editorial Integra" w:date="2025-04-04T23:38:00Z">
        <w:r w:rsidDel="00634570">
          <w:rPr>
            <w:rFonts w:ascii="Times New Roman" w:eastAsia="Times New Roman" w:hAnsi="Times New Roman" w:cs="Times New Roman"/>
            <w:sz w:val="24"/>
            <w:szCs w:val="24"/>
          </w:rPr>
          <w:t>SCI - Spinal cord injury</w:t>
        </w:r>
      </w:moveFrom>
    </w:p>
    <w:p w14:paraId="14B7F44E" w14:textId="512AC5FD" w:rsidR="001E25C9" w:rsidDel="00634570" w:rsidRDefault="000B5664">
      <w:pPr>
        <w:spacing w:line="480" w:lineRule="auto"/>
        <w:rPr>
          <w:rFonts w:ascii="Times New Roman" w:eastAsia="Times New Roman" w:hAnsi="Times New Roman" w:cs="Times New Roman"/>
          <w:sz w:val="24"/>
          <w:szCs w:val="24"/>
        </w:rPr>
      </w:pPr>
      <w:moveFrom w:id="151" w:author="Editorial Integra" w:date="2025-04-04T23:38:00Z">
        <w:r w:rsidDel="00634570">
          <w:rPr>
            <w:rFonts w:ascii="Times New Roman" w:eastAsia="Times New Roman" w:hAnsi="Times New Roman" w:cs="Times New Roman"/>
            <w:sz w:val="24"/>
            <w:szCs w:val="24"/>
          </w:rPr>
          <w:t>AROM - active range of motion</w:t>
        </w:r>
      </w:moveFrom>
    </w:p>
    <w:p w14:paraId="70240EB4" w14:textId="4E0261E3" w:rsidR="001E25C9" w:rsidDel="00634570" w:rsidRDefault="000B5664">
      <w:pPr>
        <w:spacing w:line="480" w:lineRule="auto"/>
        <w:rPr>
          <w:rFonts w:ascii="Times New Roman" w:eastAsia="Times New Roman" w:hAnsi="Times New Roman" w:cs="Times New Roman"/>
          <w:sz w:val="24"/>
          <w:szCs w:val="24"/>
        </w:rPr>
      </w:pPr>
      <w:moveFrom w:id="152" w:author="Editorial Integra" w:date="2025-04-04T23:38:00Z">
        <w:r w:rsidDel="00634570">
          <w:rPr>
            <w:rFonts w:ascii="Times New Roman" w:eastAsia="Times New Roman" w:hAnsi="Times New Roman" w:cs="Times New Roman"/>
            <w:sz w:val="24"/>
            <w:szCs w:val="24"/>
          </w:rPr>
          <w:t>MAS = Modified Ashworth Scale</w:t>
        </w:r>
      </w:moveFrom>
    </w:p>
    <w:moveFromRangeEnd w:id="146"/>
    <w:p w14:paraId="16211739" w14:textId="4C722917" w:rsidR="00150F27" w:rsidDel="00634570" w:rsidRDefault="00150F27">
      <w:pPr>
        <w:spacing w:line="480" w:lineRule="auto"/>
        <w:rPr>
          <w:del w:id="153" w:author="Editorial Integra" w:date="2025-04-04T23:37:00Z"/>
          <w:rFonts w:ascii="Times New Roman" w:eastAsia="Times New Roman" w:hAnsi="Times New Roman" w:cs="Times New Roman"/>
          <w:sz w:val="24"/>
          <w:szCs w:val="24"/>
        </w:rPr>
      </w:pPr>
    </w:p>
    <w:p w14:paraId="3254FC56" w14:textId="529F3936" w:rsidR="001E25C9" w:rsidDel="00634570" w:rsidRDefault="001E25C9">
      <w:pPr>
        <w:spacing w:line="480" w:lineRule="auto"/>
        <w:rPr>
          <w:del w:id="154" w:author="Editorial Integra" w:date="2025-04-04T23:37:00Z"/>
          <w:rFonts w:ascii="Times New Roman" w:eastAsia="Times New Roman" w:hAnsi="Times New Roman" w:cs="Times New Roman"/>
          <w:b/>
          <w:sz w:val="24"/>
          <w:szCs w:val="24"/>
        </w:rPr>
      </w:pPr>
    </w:p>
    <w:p w14:paraId="01614D48" w14:textId="4162AF00" w:rsidR="001E25C9" w:rsidDel="00634570" w:rsidRDefault="001E25C9">
      <w:pPr>
        <w:spacing w:line="480" w:lineRule="auto"/>
        <w:rPr>
          <w:del w:id="155" w:author="Editorial Integra" w:date="2025-04-04T23:37:00Z"/>
          <w:rFonts w:ascii="Times New Roman" w:eastAsia="Times New Roman" w:hAnsi="Times New Roman" w:cs="Times New Roman"/>
          <w:sz w:val="24"/>
          <w:szCs w:val="24"/>
        </w:rPr>
      </w:pPr>
    </w:p>
    <w:p w14:paraId="0CDE7510" w14:textId="01E05970" w:rsidR="001E25C9" w:rsidDel="00634570" w:rsidRDefault="001E25C9">
      <w:pPr>
        <w:spacing w:line="480" w:lineRule="auto"/>
        <w:rPr>
          <w:del w:id="156" w:author="Editorial Integra" w:date="2025-04-04T23:37:00Z"/>
          <w:rFonts w:ascii="Times New Roman" w:eastAsia="Times New Roman" w:hAnsi="Times New Roman" w:cs="Times New Roman"/>
          <w:sz w:val="24"/>
          <w:szCs w:val="24"/>
        </w:rPr>
      </w:pPr>
    </w:p>
    <w:p w14:paraId="4D3D993D" w14:textId="16D3C747" w:rsidR="001E25C9" w:rsidDel="00634570" w:rsidRDefault="001E25C9">
      <w:pPr>
        <w:spacing w:line="480" w:lineRule="auto"/>
        <w:rPr>
          <w:del w:id="157" w:author="Editorial Integra" w:date="2025-04-04T23:37:00Z"/>
          <w:rFonts w:ascii="Times New Roman" w:eastAsia="Times New Roman" w:hAnsi="Times New Roman" w:cs="Times New Roman"/>
          <w:sz w:val="24"/>
          <w:szCs w:val="24"/>
        </w:rPr>
      </w:pPr>
    </w:p>
    <w:p w14:paraId="4F2CA7DE" w14:textId="55909B01" w:rsidR="001E25C9" w:rsidDel="00634570" w:rsidRDefault="001E25C9">
      <w:pPr>
        <w:spacing w:line="480" w:lineRule="auto"/>
        <w:rPr>
          <w:del w:id="158" w:author="Editorial Integra" w:date="2025-04-04T23:37:00Z"/>
          <w:rFonts w:ascii="Times New Roman" w:eastAsia="Times New Roman" w:hAnsi="Times New Roman" w:cs="Times New Roman"/>
          <w:sz w:val="24"/>
          <w:szCs w:val="24"/>
        </w:rPr>
      </w:pPr>
    </w:p>
    <w:p w14:paraId="7F30C49D" w14:textId="2797464A" w:rsidR="001E25C9" w:rsidDel="00634570" w:rsidRDefault="001E25C9">
      <w:pPr>
        <w:spacing w:line="480" w:lineRule="auto"/>
        <w:rPr>
          <w:del w:id="159" w:author="Editorial Integra" w:date="2025-04-04T23:37:00Z"/>
          <w:rFonts w:ascii="Times New Roman" w:eastAsia="Times New Roman" w:hAnsi="Times New Roman" w:cs="Times New Roman"/>
          <w:sz w:val="24"/>
          <w:szCs w:val="24"/>
        </w:rPr>
      </w:pPr>
    </w:p>
    <w:p w14:paraId="0CF3BA7E" w14:textId="71703EF3" w:rsidR="001E25C9" w:rsidDel="00634570" w:rsidRDefault="001E25C9">
      <w:pPr>
        <w:spacing w:line="480" w:lineRule="auto"/>
        <w:rPr>
          <w:del w:id="160" w:author="Editorial Integra" w:date="2025-04-04T23:37:00Z"/>
          <w:rFonts w:ascii="Times New Roman" w:eastAsia="Times New Roman" w:hAnsi="Times New Roman" w:cs="Times New Roman"/>
          <w:sz w:val="24"/>
          <w:szCs w:val="24"/>
        </w:rPr>
      </w:pPr>
    </w:p>
    <w:p w14:paraId="7D462632" w14:textId="7A2BE7B6" w:rsidR="001E25C9" w:rsidDel="00634570" w:rsidRDefault="001E25C9">
      <w:pPr>
        <w:spacing w:line="480" w:lineRule="auto"/>
        <w:rPr>
          <w:del w:id="161" w:author="Editorial Integra" w:date="2025-04-04T23:37:00Z"/>
          <w:rFonts w:ascii="Times New Roman" w:eastAsia="Times New Roman" w:hAnsi="Times New Roman" w:cs="Times New Roman"/>
          <w:sz w:val="24"/>
          <w:szCs w:val="24"/>
        </w:rPr>
      </w:pPr>
    </w:p>
    <w:p w14:paraId="073455BC" w14:textId="01651F7E" w:rsidR="001E25C9" w:rsidDel="00634570" w:rsidRDefault="001E25C9">
      <w:pPr>
        <w:spacing w:line="480" w:lineRule="auto"/>
        <w:rPr>
          <w:del w:id="162" w:author="Editorial Integra" w:date="2025-04-04T23:37:00Z"/>
          <w:rFonts w:ascii="Times New Roman" w:eastAsia="Times New Roman" w:hAnsi="Times New Roman" w:cs="Times New Roman"/>
          <w:sz w:val="24"/>
          <w:szCs w:val="24"/>
        </w:rPr>
      </w:pPr>
    </w:p>
    <w:p w14:paraId="7DC9D3A7" w14:textId="1F75C751" w:rsidR="001E25C9" w:rsidDel="00634570" w:rsidRDefault="001E25C9">
      <w:pPr>
        <w:spacing w:line="480" w:lineRule="auto"/>
        <w:rPr>
          <w:del w:id="163" w:author="Editorial Integra" w:date="2025-04-04T23:37:00Z"/>
          <w:rFonts w:ascii="Times New Roman" w:eastAsia="Times New Roman" w:hAnsi="Times New Roman" w:cs="Times New Roman"/>
          <w:sz w:val="24"/>
          <w:szCs w:val="24"/>
        </w:rPr>
      </w:pPr>
    </w:p>
    <w:p w14:paraId="42C99D03" w14:textId="046C3E28" w:rsidR="001E25C9" w:rsidDel="00634570" w:rsidRDefault="001E25C9">
      <w:pPr>
        <w:spacing w:line="480" w:lineRule="auto"/>
        <w:rPr>
          <w:del w:id="164" w:author="Editorial Integra" w:date="2025-04-04T23:37:00Z"/>
          <w:rFonts w:ascii="Times New Roman" w:eastAsia="Times New Roman" w:hAnsi="Times New Roman" w:cs="Times New Roman"/>
          <w:sz w:val="24"/>
          <w:szCs w:val="24"/>
        </w:rPr>
      </w:pPr>
    </w:p>
    <w:p w14:paraId="4B9952EE" w14:textId="6AA594D8" w:rsidR="001E25C9" w:rsidRDefault="00D73FE9">
      <w:pPr>
        <w:spacing w:line="480" w:lineRule="auto"/>
        <w:rPr>
          <w:rFonts w:ascii="Times New Roman" w:eastAsia="Times New Roman" w:hAnsi="Times New Roman" w:cs="Times New Roman"/>
          <w:sz w:val="24"/>
          <w:szCs w:val="24"/>
        </w:rPr>
      </w:pPr>
      <w:ins w:id="165" w:author="Editorial Integra" w:date="2025-04-04T22:38:00Z">
        <w:r>
          <w:rPr>
            <w:rFonts w:ascii="Times New Roman" w:hAnsi="Times New Roman" w:cs="Times New Roman"/>
            <w:color w:val="000000" w:themeColor="text1"/>
            <w:sz w:val="24"/>
          </w:rPr>
          <w:t>&lt;BEGIN ARTICLE&gt;</w:t>
        </w:r>
      </w:ins>
    </w:p>
    <w:p w14:paraId="128B5124" w14:textId="6207B5A0"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Spasticity, a velocity-dependent increase in tonic stretch reflexes, is a common complication in patients with upper motor neuron lesions, including patients with spinal cord injuries (SCI)</w:t>
      </w:r>
      <w:r w:rsidR="00995769">
        <w:rPr>
          <w:rFonts w:ascii="Times New Roman" w:eastAsia="Times New Roman" w:hAnsi="Times New Roman" w:cs="Times New Roman"/>
          <w:sz w:val="24"/>
          <w:szCs w:val="24"/>
        </w:rPr>
        <w:t>.</w:t>
      </w:r>
      <w:del w:id="166" w:author="Editorial Integra" w:date="2025-04-04T22:39:00Z">
        <w:r w:rsidDel="00F97337">
          <w:rPr>
            <w:rFonts w:ascii="Times New Roman" w:eastAsia="Times New Roman" w:hAnsi="Times New Roman" w:cs="Times New Roman"/>
            <w:sz w:val="24"/>
            <w:szCs w:val="24"/>
          </w:rPr>
          <w:delText xml:space="preserve"> </w:delText>
        </w:r>
      </w:del>
      <w:r w:rsidR="000D0F35" w:rsidRPr="009708B6">
        <w:rPr>
          <w:rFonts w:ascii="Times New Roman" w:eastAsia="Times New Roman" w:hAnsi="Times New Roman" w:cs="Times New Roman"/>
          <w:color w:val="010000"/>
          <w:sz w:val="24"/>
          <w:szCs w:val="24"/>
          <w:vertAlign w:val="superscript"/>
        </w:rPr>
        <w:t>1</w:t>
      </w:r>
      <w:proofErr w:type="gramStart"/>
      <w:r w:rsidR="000D0F35" w:rsidRPr="000D0F35">
        <w:rPr>
          <w:rFonts w:ascii="Times New Roman" w:eastAsia="Times New Roman" w:hAnsi="Times New Roman" w:cs="Times New Roman"/>
          <w:sz w:val="24"/>
          <w:szCs w:val="24"/>
          <w:vertAlign w:val="superscript"/>
        </w:rPr>
        <w:t>,</w:t>
      </w:r>
      <w:r w:rsidR="000D0F35" w:rsidRPr="009708B6">
        <w:rPr>
          <w:rFonts w:ascii="Times New Roman" w:eastAsia="Times New Roman" w:hAnsi="Times New Roman" w:cs="Times New Roman"/>
          <w:color w:val="010000"/>
          <w:sz w:val="24"/>
          <w:szCs w:val="24"/>
          <w:vertAlign w:val="superscript"/>
        </w:rPr>
        <w:t>2</w:t>
      </w:r>
      <w:proofErr w:type="gramEnd"/>
      <w:del w:id="167" w:author="Editorial Integra" w:date="2025-04-04T22:38:00Z">
        <w:r w:rsidR="000D0F35" w:rsidRPr="00D011BE" w:rsidDel="00F97337">
          <w:rPr>
            <w:rFonts w:ascii="Times New Roman" w:eastAsia="Times New Roman" w:hAnsi="Times New Roman" w:cs="Times New Roman"/>
            <w:sz w:val="24"/>
            <w:szCs w:val="24"/>
            <w:rPrChange w:id="168" w:author="Editorial Integra" w:date="2025-04-04T22:39:00Z">
              <w:rPr>
                <w:rFonts w:ascii="Times New Roman" w:eastAsia="Times New Roman" w:hAnsi="Times New Roman" w:cs="Times New Roman"/>
                <w:sz w:val="24"/>
                <w:szCs w:val="24"/>
                <w:vertAlign w:val="superscript"/>
              </w:rPr>
            </w:rPrChange>
          </w:rPr>
          <w:delText xml:space="preserve"> </w:delText>
        </w:r>
      </w:del>
      <w:r w:rsidR="000D0F35" w:rsidRPr="00D011BE">
        <w:rPr>
          <w:rFonts w:ascii="Times New Roman" w:eastAsia="Times New Roman" w:hAnsi="Times New Roman" w:cs="Times New Roman"/>
          <w:sz w:val="24"/>
          <w:szCs w:val="24"/>
          <w:rPrChange w:id="169" w:author="Editorial Integra" w:date="2025-04-04T22:39:00Z">
            <w:rPr>
              <w:rFonts w:ascii="Times New Roman" w:eastAsia="Times New Roman" w:hAnsi="Times New Roman" w:cs="Times New Roman"/>
              <w:sz w:val="24"/>
              <w:szCs w:val="24"/>
              <w:vertAlign w:val="superscript"/>
            </w:rPr>
          </w:rPrChange>
        </w:rPr>
        <w:t xml:space="preserve"> </w:t>
      </w:r>
      <w:r w:rsidRPr="008A5EC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pasticity directly causes pain and distorted joint positioning, leading to difficulties with hygiene and pressure </w:t>
      </w:r>
      <w:r w:rsidRPr="00A53EA3">
        <w:rPr>
          <w:rFonts w:ascii="Times New Roman" w:eastAsia="Times New Roman" w:hAnsi="Times New Roman" w:cs="Times New Roman"/>
          <w:sz w:val="24"/>
          <w:szCs w:val="24"/>
        </w:rPr>
        <w:t>sore</w:t>
      </w:r>
      <w:r>
        <w:rPr>
          <w:rFonts w:ascii="Times New Roman" w:eastAsia="Times New Roman" w:hAnsi="Times New Roman" w:cs="Times New Roman"/>
          <w:sz w:val="24"/>
          <w:szCs w:val="24"/>
        </w:rPr>
        <w:t xml:space="preserve">s. It can also lead to further complications, such as </w:t>
      </w:r>
      <w:proofErr w:type="spellStart"/>
      <w:r>
        <w:rPr>
          <w:rFonts w:ascii="Times New Roman" w:eastAsia="Times New Roman" w:hAnsi="Times New Roman" w:cs="Times New Roman"/>
          <w:sz w:val="24"/>
          <w:szCs w:val="24"/>
        </w:rPr>
        <w:t>musculotendinous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retractions and joint contractures</w:t>
      </w:r>
      <w:del w:id="170" w:author="Editorial Integra" w:date="2025-04-04T22:40:00Z">
        <w:r w:rsidDel="0005603A">
          <w:rPr>
            <w:rFonts w:ascii="Times New Roman" w:eastAsia="Times New Roman" w:hAnsi="Times New Roman" w:cs="Times New Roman"/>
            <w:sz w:val="24"/>
            <w:szCs w:val="24"/>
          </w:rPr>
          <w:delText xml:space="preserve"> </w:delText>
        </w:r>
      </w:del>
      <w:r w:rsidR="000D0F35" w:rsidRPr="009708B6">
        <w:rPr>
          <w:rFonts w:ascii="Times New Roman" w:eastAsia="Times New Roman" w:hAnsi="Times New Roman" w:cs="Times New Roman"/>
          <w:color w:val="010000"/>
          <w:sz w:val="24"/>
          <w:szCs w:val="24"/>
          <w:vertAlign w:val="superscript"/>
        </w:rPr>
        <w:t>3</w:t>
      </w:r>
      <w:r>
        <w:rPr>
          <w:rFonts w:ascii="Times New Roman" w:eastAsia="Times New Roman" w:hAnsi="Times New Roman" w:cs="Times New Roman"/>
          <w:sz w:val="24"/>
          <w:szCs w:val="24"/>
        </w:rPr>
        <w:t xml:space="preserve"> Spasticity is a ubiquitous complication for spinal cord injury patients</w:t>
      </w:r>
      <w:del w:id="171" w:author="Editorial Integra" w:date="2025-04-04T22:40:00Z">
        <w:r w:rsidDel="0005603A">
          <w:rPr>
            <w:rFonts w:ascii="Times New Roman" w:eastAsia="Times New Roman" w:hAnsi="Times New Roman" w:cs="Times New Roman"/>
            <w:sz w:val="24"/>
            <w:szCs w:val="24"/>
          </w:rPr>
          <w:delText xml:space="preserve"> </w:delText>
        </w:r>
      </w:del>
      <w:r w:rsidR="000D0F35" w:rsidRPr="009708B6">
        <w:rPr>
          <w:rFonts w:ascii="Times New Roman" w:eastAsia="Times New Roman" w:hAnsi="Times New Roman" w:cs="Times New Roman"/>
          <w:color w:val="010000"/>
          <w:sz w:val="24"/>
          <w:szCs w:val="24"/>
          <w:vertAlign w:val="superscript"/>
        </w:rPr>
        <w:t>2</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t>
      </w:r>
      <w:r w:rsidR="006C5197">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affect many muscle groups and lead to decreases in independence.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is a novel, percutaneous procedure consisting of targeted destruction of the axons of motor neurons via a freezing cold </w:t>
      </w:r>
      <w:proofErr w:type="spellStart"/>
      <w:r>
        <w:rPr>
          <w:rFonts w:ascii="Times New Roman" w:eastAsia="Times New Roman" w:hAnsi="Times New Roman" w:cs="Times New Roman"/>
          <w:sz w:val="24"/>
          <w:szCs w:val="24"/>
        </w:rPr>
        <w:t>cryoprobe</w:t>
      </w:r>
      <w:proofErr w:type="spellEnd"/>
      <w:r>
        <w:rPr>
          <w:rFonts w:ascii="Times New Roman" w:eastAsia="Times New Roman" w:hAnsi="Times New Roman" w:cs="Times New Roman"/>
          <w:sz w:val="24"/>
          <w:szCs w:val="24"/>
        </w:rPr>
        <w:t xml:space="preserve">. </w:t>
      </w:r>
    </w:p>
    <w:p w14:paraId="05B4913F" w14:textId="77777777" w:rsidR="001E25C9" w:rsidRDefault="001E25C9">
      <w:pPr>
        <w:spacing w:line="480" w:lineRule="auto"/>
        <w:rPr>
          <w:rFonts w:ascii="Times New Roman" w:eastAsia="Times New Roman" w:hAnsi="Times New Roman" w:cs="Times New Roman"/>
          <w:sz w:val="24"/>
          <w:szCs w:val="24"/>
        </w:rPr>
      </w:pPr>
    </w:p>
    <w:p w14:paraId="7B34D614" w14:textId="2739F2D2" w:rsidR="001E25C9" w:rsidRPr="001A6C29" w:rsidRDefault="004955A0">
      <w:pPr>
        <w:spacing w:line="480" w:lineRule="auto"/>
        <w:rPr>
          <w:rFonts w:ascii="Times New Roman" w:eastAsia="Times New Roman" w:hAnsi="Times New Roman" w:cs="Times New Roman"/>
          <w:b/>
          <w:sz w:val="24"/>
          <w:szCs w:val="24"/>
        </w:rPr>
      </w:pPr>
      <w:ins w:id="172" w:author="Editorial Integra" w:date="2025-04-04T22:42:00Z">
        <w:r>
          <w:rPr>
            <w:rFonts w:ascii="Times New Roman" w:hAnsi="Times New Roman" w:cs="Times New Roman"/>
            <w:color w:val="000000" w:themeColor="text1"/>
            <w:sz w:val="24"/>
          </w:rPr>
          <w:t>&lt;H2&gt;</w:t>
        </w:r>
      </w:ins>
      <w:r w:rsidR="000B5664" w:rsidRPr="004955A0">
        <w:rPr>
          <w:rFonts w:ascii="Times New Roman" w:eastAsia="Times New Roman" w:hAnsi="Times New Roman" w:cs="Times New Roman"/>
          <w:i/>
          <w:sz w:val="24"/>
          <w:szCs w:val="24"/>
          <w:rPrChange w:id="173" w:author="Editorial Integra" w:date="2025-04-04T22:42:00Z">
            <w:rPr>
              <w:rFonts w:ascii="Times New Roman" w:eastAsia="Times New Roman" w:hAnsi="Times New Roman" w:cs="Times New Roman"/>
              <w:b/>
              <w:i/>
              <w:sz w:val="24"/>
              <w:szCs w:val="24"/>
            </w:rPr>
          </w:rPrChange>
        </w:rPr>
        <w:t xml:space="preserve">Case </w:t>
      </w:r>
      <w:r w:rsidR="008B5100" w:rsidRPr="008A5EC9">
        <w:rPr>
          <w:rFonts w:ascii="Times New Roman" w:eastAsia="Times New Roman" w:hAnsi="Times New Roman" w:cs="Times New Roman"/>
          <w:i/>
          <w:sz w:val="24"/>
          <w:szCs w:val="24"/>
        </w:rPr>
        <w:t>report</w:t>
      </w:r>
      <w:del w:id="174" w:author="Editorial Integra" w:date="2025-04-04T22:42:00Z">
        <w:r w:rsidR="000B5664" w:rsidRPr="004955A0" w:rsidDel="004955A0">
          <w:rPr>
            <w:rFonts w:ascii="Times New Roman" w:eastAsia="Times New Roman" w:hAnsi="Times New Roman" w:cs="Times New Roman"/>
            <w:i/>
            <w:sz w:val="24"/>
            <w:szCs w:val="24"/>
            <w:rPrChange w:id="175" w:author="Editorial Integra" w:date="2025-04-04T22:42:00Z">
              <w:rPr>
                <w:rFonts w:ascii="Times New Roman" w:eastAsia="Times New Roman" w:hAnsi="Times New Roman" w:cs="Times New Roman"/>
                <w:b/>
                <w:i/>
                <w:sz w:val="24"/>
                <w:szCs w:val="24"/>
              </w:rPr>
            </w:rPrChange>
          </w:rPr>
          <w:delText xml:space="preserve"> </w:delText>
        </w:r>
      </w:del>
    </w:p>
    <w:p w14:paraId="5D89417F" w14:textId="063FA39E" w:rsidR="00FC1582"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del w:id="176" w:author="Editorial Integra" w:date="2025-04-04T23:55:00Z">
        <w:r w:rsidRPr="009708B6" w:rsidDel="00AD409A">
          <w:rPr>
            <w:rFonts w:ascii="Times New Roman" w:eastAsia="Times New Roman" w:hAnsi="Times New Roman" w:cs="Times New Roman"/>
            <w:color w:val="010000"/>
            <w:sz w:val="24"/>
            <w:szCs w:val="24"/>
          </w:rPr>
          <w:delText>52</w:delText>
        </w:r>
      </w:del>
      <w:ins w:id="177" w:author="Editorial Integra" w:date="2025-04-04T23:55:00Z">
        <w:r w:rsidR="00AD409A">
          <w:rPr>
            <w:rFonts w:ascii="Times New Roman" w:eastAsia="Times New Roman" w:hAnsi="Times New Roman" w:cs="Times New Roman"/>
            <w:color w:val="010000"/>
            <w:sz w:val="24"/>
            <w:szCs w:val="24"/>
          </w:rPr>
          <w:t>fifty-two</w:t>
        </w:r>
      </w:ins>
      <w:r>
        <w:rPr>
          <w:rFonts w:ascii="Times New Roman" w:eastAsia="Times New Roman" w:hAnsi="Times New Roman" w:cs="Times New Roman"/>
          <w:sz w:val="24"/>
          <w:szCs w:val="24"/>
        </w:rPr>
        <w:t>-year-old man present</w:t>
      </w:r>
      <w:r w:rsidR="008D6F0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with severe lower limb spasticity, as well as spasticity affecting the wrist and hands, as a complication of C</w:t>
      </w:r>
      <w:r w:rsidRPr="009708B6">
        <w:rPr>
          <w:rFonts w:ascii="Times New Roman" w:eastAsia="Times New Roman" w:hAnsi="Times New Roman" w:cs="Times New Roman"/>
          <w:color w:val="010000"/>
          <w:sz w:val="24"/>
          <w:szCs w:val="24"/>
        </w:rPr>
        <w:t>4</w:t>
      </w:r>
      <w:r>
        <w:rPr>
          <w:rFonts w:ascii="Times New Roman" w:eastAsia="Times New Roman" w:hAnsi="Times New Roman" w:cs="Times New Roman"/>
          <w:sz w:val="24"/>
          <w:szCs w:val="24"/>
        </w:rPr>
        <w:t xml:space="preserve"> incomplete quadriplegia acquired in a </w:t>
      </w:r>
      <w:r w:rsidRPr="00A53EA3">
        <w:rPr>
          <w:rFonts w:ascii="Times New Roman" w:eastAsia="Times New Roman" w:hAnsi="Times New Roman" w:cs="Times New Roman"/>
          <w:sz w:val="24"/>
          <w:szCs w:val="24"/>
        </w:rPr>
        <w:t xml:space="preserve">motor vehicle </w:t>
      </w:r>
      <w:proofErr w:type="spellStart"/>
      <w:r w:rsidRPr="00A53EA3">
        <w:rPr>
          <w:rFonts w:ascii="Times New Roman" w:eastAsia="Times New Roman" w:hAnsi="Times New Roman" w:cs="Times New Roman"/>
          <w:sz w:val="24"/>
          <w:szCs w:val="24"/>
        </w:rPr>
        <w:t>accident</w:t>
      </w:r>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r w:rsidRPr="009708B6">
        <w:rPr>
          <w:rFonts w:ascii="Times New Roman" w:eastAsia="Times New Roman" w:hAnsi="Times New Roman" w:cs="Times New Roman"/>
          <w:color w:val="010000"/>
          <w:sz w:val="24"/>
          <w:szCs w:val="24"/>
        </w:rPr>
        <w:t>1991</w:t>
      </w:r>
      <w:r>
        <w:rPr>
          <w:rFonts w:ascii="Times New Roman" w:eastAsia="Times New Roman" w:hAnsi="Times New Roman" w:cs="Times New Roman"/>
          <w:sz w:val="24"/>
          <w:szCs w:val="24"/>
        </w:rPr>
        <w:t xml:space="preserve">. </w:t>
      </w:r>
      <w:r w:rsidR="00B06FCF">
        <w:rPr>
          <w:rFonts w:ascii="Times New Roman" w:eastAsia="Times New Roman" w:hAnsi="Times New Roman" w:cs="Times New Roman"/>
          <w:sz w:val="24"/>
          <w:szCs w:val="24"/>
        </w:rPr>
        <w:t>There was</w:t>
      </w:r>
      <w:r>
        <w:rPr>
          <w:rFonts w:ascii="Times New Roman" w:eastAsia="Times New Roman" w:hAnsi="Times New Roman" w:cs="Times New Roman"/>
          <w:sz w:val="24"/>
          <w:szCs w:val="24"/>
        </w:rPr>
        <w:t xml:space="preserve"> severe osteoarthritis in his right hip (</w:t>
      </w:r>
      <w:del w:id="178" w:author="Editorial Integra" w:date="2025-04-04T23:52:00Z">
        <w:r w:rsidDel="00647108">
          <w:rPr>
            <w:rFonts w:ascii="Times New Roman" w:eastAsia="Times New Roman" w:hAnsi="Times New Roman" w:cs="Times New Roman"/>
            <w:sz w:val="24"/>
            <w:szCs w:val="24"/>
          </w:rPr>
          <w:delText xml:space="preserve">Figure </w:delText>
        </w:r>
      </w:del>
      <w:ins w:id="179" w:author="Editorial Integra" w:date="2025-04-04T23:52:00Z">
        <w:r w:rsidR="00647108">
          <w:rPr>
            <w:rFonts w:ascii="Times New Roman" w:eastAsia="Times New Roman" w:hAnsi="Times New Roman" w:cs="Times New Roman"/>
            <w:sz w:val="24"/>
            <w:szCs w:val="24"/>
          </w:rPr>
          <w:t>fig</w:t>
        </w:r>
        <w:r w:rsidR="00647108">
          <w:rPr>
            <w:rFonts w:ascii="Times New Roman" w:eastAsia="Times New Roman" w:hAnsi="Times New Roman" w:cs="Times New Roman"/>
            <w:sz w:val="24"/>
            <w:szCs w:val="24"/>
          </w:rPr>
          <w:t xml:space="preserve"> </w:t>
        </w:r>
      </w:ins>
      <w:r w:rsidRPr="009708B6">
        <w:rPr>
          <w:rFonts w:ascii="Times New Roman" w:eastAsia="Times New Roman" w:hAnsi="Times New Roman" w:cs="Times New Roman"/>
          <w:color w:val="010000"/>
          <w:sz w:val="24"/>
          <w:szCs w:val="24"/>
        </w:rPr>
        <w:t>1</w:t>
      </w:r>
      <w:r>
        <w:rPr>
          <w:rFonts w:ascii="Times New Roman" w:eastAsia="Times New Roman" w:hAnsi="Times New Roman" w:cs="Times New Roman"/>
          <w:sz w:val="24"/>
          <w:szCs w:val="24"/>
        </w:rPr>
        <w:t>). The hip joint was functionally fixed in place</w:t>
      </w:r>
      <w:r w:rsidR="00006497">
        <w:rPr>
          <w:rFonts w:ascii="Times New Roman" w:eastAsia="Times New Roman" w:hAnsi="Times New Roman" w:cs="Times New Roman"/>
          <w:sz w:val="24"/>
          <w:szCs w:val="24"/>
        </w:rPr>
        <w:t>,</w:t>
      </w:r>
      <w:r w:rsidR="00132A18" w:rsidRPr="00132A18">
        <w:rPr>
          <w:rFonts w:ascii="Times New Roman" w:eastAsia="Times New Roman" w:hAnsi="Times New Roman" w:cs="Times New Roman"/>
          <w:sz w:val="24"/>
          <w:szCs w:val="24"/>
        </w:rPr>
        <w:t xml:space="preserve"> in severe hip adduction and flexion</w:t>
      </w:r>
      <w:r w:rsidR="00132A18">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associated pain was an exacerbating factor in his </w:t>
      </w:r>
      <w:r w:rsidR="00995769">
        <w:rPr>
          <w:rFonts w:ascii="Times New Roman" w:eastAsia="Times New Roman" w:hAnsi="Times New Roman" w:cs="Times New Roman"/>
          <w:sz w:val="24"/>
          <w:szCs w:val="24"/>
        </w:rPr>
        <w:t>spasticity which</w:t>
      </w:r>
      <w:r w:rsidR="00132A18">
        <w:rPr>
          <w:rFonts w:ascii="Times New Roman" w:eastAsia="Times New Roman" w:hAnsi="Times New Roman" w:cs="Times New Roman"/>
          <w:sz w:val="24"/>
          <w:szCs w:val="24"/>
        </w:rPr>
        <w:t xml:space="preserve"> contributed </w:t>
      </w:r>
      <w:r w:rsidR="003B1F34">
        <w:rPr>
          <w:rFonts w:ascii="Times New Roman" w:eastAsia="Times New Roman" w:hAnsi="Times New Roman" w:cs="Times New Roman"/>
          <w:sz w:val="24"/>
          <w:szCs w:val="24"/>
        </w:rPr>
        <w:t>to disruptive</w:t>
      </w:r>
      <w:r>
        <w:rPr>
          <w:rFonts w:ascii="Times New Roman" w:eastAsia="Times New Roman" w:hAnsi="Times New Roman" w:cs="Times New Roman"/>
          <w:sz w:val="24"/>
          <w:szCs w:val="24"/>
        </w:rPr>
        <w:t xml:space="preserve"> hip flexion spasms </w:t>
      </w:r>
      <w:r w:rsidRPr="00A53EA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132A18" w:rsidRPr="00132A18">
        <w:rPr>
          <w:rFonts w:ascii="Times New Roman" w:eastAsia="Times New Roman" w:hAnsi="Times New Roman" w:cs="Times New Roman"/>
          <w:sz w:val="24"/>
          <w:szCs w:val="24"/>
        </w:rPr>
        <w:t>(Fig</w:t>
      </w:r>
      <w:del w:id="180" w:author="Editorial Integra" w:date="2025-04-04T23:52:00Z">
        <w:r w:rsidR="00132A18" w:rsidRPr="00132A18" w:rsidDel="00647108">
          <w:rPr>
            <w:rFonts w:ascii="Times New Roman" w:eastAsia="Times New Roman" w:hAnsi="Times New Roman" w:cs="Times New Roman"/>
            <w:sz w:val="24"/>
            <w:szCs w:val="24"/>
          </w:rPr>
          <w:delText>ure</w:delText>
        </w:r>
      </w:del>
      <w:r w:rsidR="00132A18" w:rsidRPr="00132A18">
        <w:rPr>
          <w:rFonts w:ascii="Times New Roman" w:eastAsia="Times New Roman" w:hAnsi="Times New Roman" w:cs="Times New Roman"/>
          <w:sz w:val="24"/>
          <w:szCs w:val="24"/>
        </w:rPr>
        <w:t xml:space="preserve"> </w:t>
      </w:r>
      <w:r w:rsidR="00132A18" w:rsidRPr="009708B6">
        <w:rPr>
          <w:rFonts w:ascii="Times New Roman" w:eastAsia="Times New Roman" w:hAnsi="Times New Roman" w:cs="Times New Roman"/>
          <w:color w:val="010000"/>
          <w:sz w:val="24"/>
          <w:szCs w:val="24"/>
        </w:rPr>
        <w:t>2</w:t>
      </w:r>
      <w:r w:rsidR="00132A18" w:rsidRPr="00132A1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His wrist and finger spasticity </w:t>
      </w:r>
      <w:del w:id="181" w:author="Editorial Integra" w:date="2025-04-04T23:42:00Z">
        <w:r w:rsidRPr="00A53EA3" w:rsidDel="00E71F79">
          <w:rPr>
            <w:rFonts w:ascii="Times New Roman" w:eastAsia="Times New Roman" w:hAnsi="Times New Roman" w:cs="Times New Roman"/>
            <w:sz w:val="24"/>
            <w:szCs w:val="24"/>
          </w:rPr>
          <w:delText xml:space="preserve">impacted </w:delText>
        </w:r>
      </w:del>
      <w:ins w:id="182" w:author="Editorial Integra" w:date="2025-04-04T23:42:00Z">
        <w:r w:rsidR="00E71F79">
          <w:rPr>
            <w:rFonts w:ascii="Times New Roman" w:eastAsia="Times New Roman" w:hAnsi="Times New Roman" w:cs="Times New Roman"/>
            <w:sz w:val="24"/>
            <w:szCs w:val="24"/>
          </w:rPr>
          <w:t>affect</w:t>
        </w:r>
        <w:r w:rsidR="00E71F79" w:rsidRPr="00A53EA3">
          <w:rPr>
            <w:rFonts w:ascii="Times New Roman" w:eastAsia="Times New Roman" w:hAnsi="Times New Roman" w:cs="Times New Roman"/>
            <w:sz w:val="24"/>
            <w:szCs w:val="24"/>
          </w:rPr>
          <w:t xml:space="preserve">ed </w:t>
        </w:r>
      </w:ins>
      <w:r>
        <w:rPr>
          <w:rFonts w:ascii="Times New Roman" w:eastAsia="Times New Roman" w:hAnsi="Times New Roman" w:cs="Times New Roman"/>
          <w:sz w:val="24"/>
          <w:szCs w:val="24"/>
        </w:rPr>
        <w:t xml:space="preserve">functional usage. </w:t>
      </w:r>
    </w:p>
    <w:p w14:paraId="18AB10C4" w14:textId="28E54D66" w:rsidR="001E25C9" w:rsidRDefault="00FC15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0B5664">
        <w:rPr>
          <w:rFonts w:ascii="Times New Roman" w:eastAsia="Times New Roman" w:hAnsi="Times New Roman" w:cs="Times New Roman"/>
          <w:sz w:val="24"/>
          <w:szCs w:val="24"/>
        </w:rPr>
        <w:t xml:space="preserve">had a </w:t>
      </w:r>
      <w:r w:rsidR="000B5664" w:rsidRPr="009708B6">
        <w:rPr>
          <w:rFonts w:ascii="Times New Roman" w:eastAsia="Times New Roman" w:hAnsi="Times New Roman" w:cs="Times New Roman"/>
          <w:color w:val="010000"/>
          <w:sz w:val="24"/>
          <w:szCs w:val="24"/>
        </w:rPr>
        <w:t>15</w:t>
      </w:r>
      <w:r w:rsidR="000B5664">
        <w:rPr>
          <w:rFonts w:ascii="Times New Roman" w:eastAsia="Times New Roman" w:hAnsi="Times New Roman" w:cs="Times New Roman"/>
          <w:sz w:val="24"/>
          <w:szCs w:val="24"/>
        </w:rPr>
        <w:t xml:space="preserve">-year history of repeat </w:t>
      </w:r>
      <w:proofErr w:type="spellStart"/>
      <w:r w:rsidR="000B5664">
        <w:rPr>
          <w:rFonts w:ascii="Times New Roman" w:eastAsia="Times New Roman" w:hAnsi="Times New Roman" w:cs="Times New Roman"/>
          <w:sz w:val="24"/>
          <w:szCs w:val="24"/>
        </w:rPr>
        <w:t>BoNT</w:t>
      </w:r>
      <w:proofErr w:type="spellEnd"/>
      <w:r w:rsidR="000B5664">
        <w:rPr>
          <w:rFonts w:ascii="Times New Roman" w:eastAsia="Times New Roman" w:hAnsi="Times New Roman" w:cs="Times New Roman"/>
          <w:sz w:val="24"/>
          <w:szCs w:val="24"/>
        </w:rPr>
        <w:t xml:space="preserve"> injections at high (</w:t>
      </w:r>
      <w:r w:rsidR="000B5664" w:rsidRPr="009708B6">
        <w:rPr>
          <w:rFonts w:ascii="Times New Roman" w:eastAsia="Times New Roman" w:hAnsi="Times New Roman" w:cs="Times New Roman"/>
          <w:color w:val="010000"/>
          <w:sz w:val="24"/>
          <w:szCs w:val="24"/>
        </w:rPr>
        <w:t>600</w:t>
      </w:r>
      <w:r w:rsidR="000B5664">
        <w:rPr>
          <w:rFonts w:ascii="Times New Roman" w:eastAsia="Times New Roman" w:hAnsi="Times New Roman" w:cs="Times New Roman"/>
          <w:sz w:val="24"/>
          <w:szCs w:val="24"/>
        </w:rPr>
        <w:t xml:space="preserve"> units every </w:t>
      </w:r>
      <w:del w:id="183" w:author="Editorial Integra" w:date="2025-04-04T23:55:00Z">
        <w:r w:rsidR="000B5664" w:rsidRPr="009708B6" w:rsidDel="00373BC1">
          <w:rPr>
            <w:rFonts w:ascii="Times New Roman" w:eastAsia="Times New Roman" w:hAnsi="Times New Roman" w:cs="Times New Roman"/>
            <w:color w:val="010000"/>
            <w:sz w:val="24"/>
            <w:szCs w:val="24"/>
          </w:rPr>
          <w:delText>3</w:delText>
        </w:r>
        <w:r w:rsidR="000B5664" w:rsidDel="00373BC1">
          <w:rPr>
            <w:rFonts w:ascii="Times New Roman" w:eastAsia="Times New Roman" w:hAnsi="Times New Roman" w:cs="Times New Roman"/>
            <w:sz w:val="24"/>
            <w:szCs w:val="24"/>
          </w:rPr>
          <w:delText xml:space="preserve"> </w:delText>
        </w:r>
      </w:del>
      <w:ins w:id="184" w:author="Editorial Integra" w:date="2025-04-04T23:55:00Z">
        <w:r w:rsidR="00373BC1">
          <w:rPr>
            <w:rFonts w:ascii="Times New Roman" w:eastAsia="Times New Roman" w:hAnsi="Times New Roman" w:cs="Times New Roman"/>
            <w:color w:val="010000"/>
            <w:sz w:val="24"/>
            <w:szCs w:val="24"/>
          </w:rPr>
          <w:t>three</w:t>
        </w:r>
        <w:r w:rsidR="00373BC1">
          <w:rPr>
            <w:rFonts w:ascii="Times New Roman" w:eastAsia="Times New Roman" w:hAnsi="Times New Roman" w:cs="Times New Roman"/>
            <w:sz w:val="24"/>
            <w:szCs w:val="24"/>
          </w:rPr>
          <w:t xml:space="preserve"> </w:t>
        </w:r>
      </w:ins>
      <w:r w:rsidR="000B5664">
        <w:rPr>
          <w:rFonts w:ascii="Times New Roman" w:eastAsia="Times New Roman" w:hAnsi="Times New Roman" w:cs="Times New Roman"/>
          <w:sz w:val="24"/>
          <w:szCs w:val="24"/>
        </w:rPr>
        <w:t>months) doses, exceeding on-label recommendations. These were all on the right leg, labe</w:t>
      </w:r>
      <w:r w:rsidR="005D7998">
        <w:rPr>
          <w:rFonts w:ascii="Times New Roman" w:eastAsia="Times New Roman" w:hAnsi="Times New Roman" w:cs="Times New Roman"/>
          <w:sz w:val="24"/>
          <w:szCs w:val="24"/>
        </w:rPr>
        <w:t>led as</w:t>
      </w:r>
      <w:r w:rsidR="000B5664">
        <w:rPr>
          <w:rFonts w:ascii="Times New Roman" w:eastAsia="Times New Roman" w:hAnsi="Times New Roman" w:cs="Times New Roman"/>
          <w:sz w:val="24"/>
          <w:szCs w:val="24"/>
        </w:rPr>
        <w:t xml:space="preserve"> </w:t>
      </w:r>
      <w:r w:rsidR="005D7998">
        <w:rPr>
          <w:rFonts w:ascii="Times New Roman" w:eastAsia="Times New Roman" w:hAnsi="Times New Roman" w:cs="Times New Roman"/>
          <w:sz w:val="24"/>
          <w:szCs w:val="24"/>
        </w:rPr>
        <w:t xml:space="preserve">(1) </w:t>
      </w:r>
      <w:r w:rsidR="000B5664">
        <w:rPr>
          <w:rFonts w:ascii="Times New Roman" w:eastAsia="Times New Roman" w:hAnsi="Times New Roman" w:cs="Times New Roman"/>
          <w:sz w:val="24"/>
          <w:szCs w:val="24"/>
        </w:rPr>
        <w:t xml:space="preserve">Hamstrings </w:t>
      </w:r>
      <w:r w:rsidR="000B5664" w:rsidRPr="009708B6">
        <w:rPr>
          <w:rFonts w:ascii="Times New Roman" w:eastAsia="Times New Roman" w:hAnsi="Times New Roman" w:cs="Times New Roman"/>
          <w:color w:val="010000"/>
          <w:sz w:val="24"/>
          <w:szCs w:val="24"/>
        </w:rPr>
        <w:t>250</w:t>
      </w:r>
      <w:r w:rsidR="005D7998">
        <w:rPr>
          <w:rFonts w:ascii="Times New Roman" w:eastAsia="Times New Roman" w:hAnsi="Times New Roman" w:cs="Times New Roman"/>
          <w:sz w:val="24"/>
          <w:szCs w:val="24"/>
        </w:rPr>
        <w:t xml:space="preserve"> units;</w:t>
      </w:r>
      <w:r w:rsidR="000B5664">
        <w:rPr>
          <w:rFonts w:ascii="Times New Roman" w:eastAsia="Times New Roman" w:hAnsi="Times New Roman" w:cs="Times New Roman"/>
          <w:sz w:val="24"/>
          <w:szCs w:val="24"/>
        </w:rPr>
        <w:t xml:space="preserve"> </w:t>
      </w:r>
      <w:r w:rsidR="005D7998">
        <w:rPr>
          <w:rFonts w:ascii="Times New Roman" w:eastAsia="Times New Roman" w:hAnsi="Times New Roman" w:cs="Times New Roman"/>
          <w:sz w:val="24"/>
          <w:szCs w:val="24"/>
        </w:rPr>
        <w:t xml:space="preserve">(2) </w:t>
      </w:r>
      <w:r w:rsidR="000B5664">
        <w:rPr>
          <w:rFonts w:ascii="Times New Roman" w:eastAsia="Times New Roman" w:hAnsi="Times New Roman" w:cs="Times New Roman"/>
          <w:sz w:val="24"/>
          <w:szCs w:val="24"/>
        </w:rPr>
        <w:t xml:space="preserve">adductors </w:t>
      </w:r>
      <w:r w:rsidR="000B5664" w:rsidRPr="009708B6">
        <w:rPr>
          <w:rFonts w:ascii="Times New Roman" w:eastAsia="Times New Roman" w:hAnsi="Times New Roman" w:cs="Times New Roman"/>
          <w:color w:val="010000"/>
          <w:sz w:val="24"/>
          <w:szCs w:val="24"/>
        </w:rPr>
        <w:t>200</w:t>
      </w:r>
      <w:r w:rsidR="005D7998">
        <w:rPr>
          <w:rFonts w:ascii="Times New Roman" w:eastAsia="Times New Roman" w:hAnsi="Times New Roman" w:cs="Times New Roman"/>
          <w:sz w:val="24"/>
          <w:szCs w:val="24"/>
        </w:rPr>
        <w:t xml:space="preserve"> units;</w:t>
      </w:r>
      <w:r w:rsidR="000B5664">
        <w:rPr>
          <w:rFonts w:ascii="Times New Roman" w:eastAsia="Times New Roman" w:hAnsi="Times New Roman" w:cs="Times New Roman"/>
          <w:sz w:val="24"/>
          <w:szCs w:val="24"/>
        </w:rPr>
        <w:t xml:space="preserve"> and </w:t>
      </w:r>
      <w:r w:rsidR="005D7998">
        <w:rPr>
          <w:rFonts w:ascii="Times New Roman" w:eastAsia="Times New Roman" w:hAnsi="Times New Roman" w:cs="Times New Roman"/>
          <w:sz w:val="24"/>
          <w:szCs w:val="24"/>
        </w:rPr>
        <w:t xml:space="preserve">(3) </w:t>
      </w:r>
      <w:r w:rsidR="000B5664">
        <w:rPr>
          <w:rFonts w:ascii="Times New Roman" w:eastAsia="Times New Roman" w:hAnsi="Times New Roman" w:cs="Times New Roman"/>
          <w:sz w:val="24"/>
          <w:szCs w:val="24"/>
        </w:rPr>
        <w:t xml:space="preserve">hip flexors </w:t>
      </w:r>
      <w:r w:rsidR="000B5664" w:rsidRPr="009708B6">
        <w:rPr>
          <w:rFonts w:ascii="Times New Roman" w:eastAsia="Times New Roman" w:hAnsi="Times New Roman" w:cs="Times New Roman"/>
          <w:color w:val="010000"/>
          <w:sz w:val="24"/>
          <w:szCs w:val="24"/>
        </w:rPr>
        <w:t>150</w:t>
      </w:r>
      <w:r w:rsidR="000B5664">
        <w:rPr>
          <w:rFonts w:ascii="Times New Roman" w:eastAsia="Times New Roman" w:hAnsi="Times New Roman" w:cs="Times New Roman"/>
          <w:sz w:val="24"/>
          <w:szCs w:val="24"/>
        </w:rPr>
        <w:t xml:space="preserve"> units (all of </w:t>
      </w:r>
      <w:r w:rsidR="00006497">
        <w:rPr>
          <w:rFonts w:ascii="Times New Roman" w:eastAsia="Times New Roman" w:hAnsi="Times New Roman" w:cs="Times New Roman"/>
          <w:sz w:val="24"/>
          <w:szCs w:val="24"/>
        </w:rPr>
        <w:t>which</w:t>
      </w:r>
      <w:r w:rsidR="000B5664">
        <w:rPr>
          <w:rFonts w:ascii="Times New Roman" w:eastAsia="Times New Roman" w:hAnsi="Times New Roman" w:cs="Times New Roman"/>
          <w:sz w:val="24"/>
          <w:szCs w:val="24"/>
        </w:rPr>
        <w:t xml:space="preserve"> are considered off-label muscle groups in the lower extremities). </w:t>
      </w:r>
      <w:r>
        <w:rPr>
          <w:rFonts w:ascii="Times New Roman" w:eastAsia="Times New Roman" w:hAnsi="Times New Roman" w:cs="Times New Roman"/>
          <w:sz w:val="24"/>
          <w:szCs w:val="24"/>
        </w:rPr>
        <w:t>Treatment included</w:t>
      </w:r>
      <w:r w:rsidR="000B5664">
        <w:rPr>
          <w:rFonts w:ascii="Times New Roman" w:eastAsia="Times New Roman" w:hAnsi="Times New Roman" w:cs="Times New Roman"/>
          <w:sz w:val="24"/>
          <w:szCs w:val="24"/>
        </w:rPr>
        <w:t xml:space="preserve"> </w:t>
      </w:r>
      <w:r w:rsidR="000B5664" w:rsidRPr="009708B6">
        <w:rPr>
          <w:rFonts w:ascii="Times New Roman" w:eastAsia="Times New Roman" w:hAnsi="Times New Roman" w:cs="Times New Roman"/>
          <w:color w:val="010000"/>
          <w:sz w:val="24"/>
          <w:szCs w:val="24"/>
        </w:rPr>
        <w:t>80</w:t>
      </w:r>
      <w:r w:rsidR="000B5664">
        <w:rPr>
          <w:rFonts w:ascii="Times New Roman" w:eastAsia="Times New Roman" w:hAnsi="Times New Roman" w:cs="Times New Roman"/>
          <w:sz w:val="24"/>
          <w:szCs w:val="24"/>
        </w:rPr>
        <w:t xml:space="preserve"> mg of oral baclofen, administered daily, as well as diazepam and </w:t>
      </w:r>
      <w:proofErr w:type="spellStart"/>
      <w:r w:rsidR="000B5664">
        <w:rPr>
          <w:rFonts w:ascii="Times New Roman" w:eastAsia="Times New Roman" w:hAnsi="Times New Roman" w:cs="Times New Roman"/>
          <w:sz w:val="24"/>
          <w:szCs w:val="24"/>
        </w:rPr>
        <w:t>zopiclone</w:t>
      </w:r>
      <w:proofErr w:type="spellEnd"/>
      <w:r w:rsidR="000B5664">
        <w:rPr>
          <w:rFonts w:ascii="Times New Roman" w:eastAsia="Times New Roman" w:hAnsi="Times New Roman" w:cs="Times New Roman"/>
          <w:sz w:val="24"/>
          <w:szCs w:val="24"/>
        </w:rPr>
        <w:t xml:space="preserve"> for sleep disruptions </w:t>
      </w:r>
      <w:r w:rsidRPr="00A53EA3">
        <w:rPr>
          <w:rFonts w:ascii="Times New Roman" w:eastAsia="Times New Roman" w:hAnsi="Times New Roman" w:cs="Times New Roman"/>
          <w:sz w:val="24"/>
          <w:szCs w:val="24"/>
        </w:rPr>
        <w:t>due to</w:t>
      </w:r>
      <w:r w:rsidR="000B5664">
        <w:rPr>
          <w:rFonts w:ascii="Times New Roman" w:eastAsia="Times New Roman" w:hAnsi="Times New Roman" w:cs="Times New Roman"/>
          <w:sz w:val="24"/>
          <w:szCs w:val="24"/>
        </w:rPr>
        <w:t xml:space="preserve"> hip flexion spasms. </w:t>
      </w:r>
      <w:r w:rsidR="00527A34">
        <w:rPr>
          <w:rFonts w:ascii="Times New Roman" w:eastAsia="Times New Roman" w:hAnsi="Times New Roman" w:cs="Times New Roman"/>
          <w:sz w:val="24"/>
          <w:szCs w:val="24"/>
        </w:rPr>
        <w:t xml:space="preserve">Physiotherapy was </w:t>
      </w:r>
      <w:r w:rsidR="006F707C">
        <w:rPr>
          <w:rFonts w:ascii="Times New Roman" w:eastAsia="Times New Roman" w:hAnsi="Times New Roman" w:cs="Times New Roman"/>
          <w:sz w:val="24"/>
          <w:szCs w:val="24"/>
        </w:rPr>
        <w:t xml:space="preserve">ineffective </w:t>
      </w:r>
      <w:r w:rsidR="00A01A96">
        <w:rPr>
          <w:rFonts w:ascii="Times New Roman" w:eastAsia="Times New Roman" w:hAnsi="Times New Roman" w:cs="Times New Roman"/>
          <w:sz w:val="24"/>
          <w:szCs w:val="24"/>
        </w:rPr>
        <w:t xml:space="preserve">in altering the </w:t>
      </w:r>
      <w:r w:rsidR="00527A34">
        <w:rPr>
          <w:rFonts w:ascii="Times New Roman" w:eastAsia="Times New Roman" w:hAnsi="Times New Roman" w:cs="Times New Roman"/>
          <w:sz w:val="24"/>
          <w:szCs w:val="24"/>
        </w:rPr>
        <w:t xml:space="preserve">range of motion. </w:t>
      </w:r>
      <w:r w:rsidR="006F4222">
        <w:rPr>
          <w:rFonts w:ascii="Times New Roman" w:eastAsia="Times New Roman" w:hAnsi="Times New Roman" w:cs="Times New Roman"/>
          <w:sz w:val="24"/>
          <w:szCs w:val="24"/>
        </w:rPr>
        <w:t>He</w:t>
      </w:r>
      <w:r w:rsidR="000B5664">
        <w:rPr>
          <w:rFonts w:ascii="Times New Roman" w:eastAsia="Times New Roman" w:hAnsi="Times New Roman" w:cs="Times New Roman"/>
          <w:sz w:val="24"/>
          <w:szCs w:val="24"/>
        </w:rPr>
        <w:t xml:space="preserve"> experienced recurrent pressure sores in the lower extremities </w:t>
      </w:r>
      <w:del w:id="185" w:author="Editorial Integra" w:date="2025-04-04T23:46:00Z">
        <w:r w:rsidR="000B5664" w:rsidRPr="00A53EA3" w:rsidDel="00AF2230">
          <w:rPr>
            <w:rFonts w:ascii="Times New Roman" w:eastAsia="Times New Roman" w:hAnsi="Times New Roman" w:cs="Times New Roman"/>
            <w:sz w:val="24"/>
            <w:szCs w:val="24"/>
          </w:rPr>
          <w:delText>due to</w:delText>
        </w:r>
      </w:del>
      <w:ins w:id="186" w:author="Editorial Integra" w:date="2025-04-04T23:46:00Z">
        <w:r w:rsidR="00AF2230">
          <w:rPr>
            <w:rFonts w:ascii="Times New Roman" w:eastAsia="Times New Roman" w:hAnsi="Times New Roman" w:cs="Times New Roman"/>
            <w:sz w:val="24"/>
            <w:szCs w:val="24"/>
          </w:rPr>
          <w:t>because of</w:t>
        </w:r>
      </w:ins>
      <w:r w:rsidR="000B5664">
        <w:rPr>
          <w:rFonts w:ascii="Times New Roman" w:eastAsia="Times New Roman" w:hAnsi="Times New Roman" w:cs="Times New Roman"/>
          <w:sz w:val="24"/>
          <w:szCs w:val="24"/>
        </w:rPr>
        <w:t xml:space="preserve"> shearing and flexion caused by his spasticity</w:t>
      </w:r>
      <w:r w:rsidR="006F4222">
        <w:rPr>
          <w:rFonts w:ascii="Times New Roman" w:eastAsia="Times New Roman" w:hAnsi="Times New Roman" w:cs="Times New Roman"/>
          <w:sz w:val="24"/>
          <w:szCs w:val="24"/>
        </w:rPr>
        <w:t xml:space="preserve"> and</w:t>
      </w:r>
      <w:r w:rsidR="000B5664">
        <w:rPr>
          <w:rFonts w:ascii="Times New Roman" w:eastAsia="Times New Roman" w:hAnsi="Times New Roman" w:cs="Times New Roman"/>
          <w:sz w:val="24"/>
          <w:szCs w:val="24"/>
        </w:rPr>
        <w:t xml:space="preserve"> had been recommended for a </w:t>
      </w:r>
      <w:r w:rsidR="00377728">
        <w:rPr>
          <w:rFonts w:ascii="Times New Roman" w:eastAsia="Times New Roman" w:hAnsi="Times New Roman" w:cs="Times New Roman"/>
          <w:sz w:val="24"/>
          <w:szCs w:val="24"/>
        </w:rPr>
        <w:t xml:space="preserve">right </w:t>
      </w:r>
      <w:proofErr w:type="spellStart"/>
      <w:r w:rsidR="000B5664">
        <w:rPr>
          <w:rFonts w:ascii="Times New Roman" w:eastAsia="Times New Roman" w:hAnsi="Times New Roman" w:cs="Times New Roman"/>
          <w:sz w:val="24"/>
          <w:szCs w:val="24"/>
        </w:rPr>
        <w:t>Girdlestone</w:t>
      </w:r>
      <w:proofErr w:type="spellEnd"/>
      <w:r w:rsidR="000B5664">
        <w:rPr>
          <w:rFonts w:ascii="Times New Roman" w:eastAsia="Times New Roman" w:hAnsi="Times New Roman" w:cs="Times New Roman"/>
          <w:sz w:val="24"/>
          <w:szCs w:val="24"/>
        </w:rPr>
        <w:t xml:space="preserve"> excision </w:t>
      </w:r>
      <w:proofErr w:type="spellStart"/>
      <w:r w:rsidR="000B5664">
        <w:rPr>
          <w:rFonts w:ascii="Times New Roman" w:eastAsia="Times New Roman" w:hAnsi="Times New Roman" w:cs="Times New Roman"/>
          <w:sz w:val="24"/>
          <w:szCs w:val="24"/>
        </w:rPr>
        <w:t>arthroplasty</w:t>
      </w:r>
      <w:proofErr w:type="spellEnd"/>
      <w:r w:rsidR="006F4222">
        <w:rPr>
          <w:rFonts w:ascii="Times New Roman" w:eastAsia="Times New Roman" w:hAnsi="Times New Roman" w:cs="Times New Roman"/>
          <w:sz w:val="24"/>
          <w:szCs w:val="24"/>
        </w:rPr>
        <w:t xml:space="preserve"> as a treatment</w:t>
      </w:r>
      <w:r w:rsidR="000B5664">
        <w:rPr>
          <w:rFonts w:ascii="Times New Roman" w:eastAsia="Times New Roman" w:hAnsi="Times New Roman" w:cs="Times New Roman"/>
          <w:sz w:val="24"/>
          <w:szCs w:val="24"/>
        </w:rPr>
        <w:t xml:space="preserve">. </w:t>
      </w:r>
      <w:r w:rsidR="00771CDC">
        <w:rPr>
          <w:rFonts w:ascii="Times New Roman" w:eastAsia="Times New Roman" w:hAnsi="Times New Roman" w:cs="Times New Roman"/>
          <w:sz w:val="24"/>
          <w:szCs w:val="24"/>
        </w:rPr>
        <w:t>There were</w:t>
      </w:r>
      <w:r w:rsidR="000B5664">
        <w:rPr>
          <w:rFonts w:ascii="Times New Roman" w:eastAsia="Times New Roman" w:hAnsi="Times New Roman" w:cs="Times New Roman"/>
          <w:sz w:val="24"/>
          <w:szCs w:val="24"/>
        </w:rPr>
        <w:t xml:space="preserve"> many disruptions to his independence </w:t>
      </w:r>
      <w:r w:rsidR="000B5664" w:rsidRPr="00A53EA3">
        <w:rPr>
          <w:rFonts w:ascii="Times New Roman" w:eastAsia="Times New Roman" w:hAnsi="Times New Roman" w:cs="Times New Roman"/>
          <w:sz w:val="24"/>
          <w:szCs w:val="24"/>
        </w:rPr>
        <w:t>due to</w:t>
      </w:r>
      <w:r w:rsidR="000B5664">
        <w:rPr>
          <w:rFonts w:ascii="Times New Roman" w:eastAsia="Times New Roman" w:hAnsi="Times New Roman" w:cs="Times New Roman"/>
          <w:sz w:val="24"/>
          <w:szCs w:val="24"/>
        </w:rPr>
        <w:t xml:space="preserve"> the combination of these factors, including issues with transferring, wheelchair positioning, sleep disturbance, and reduced ability to perform activities of daily living. </w:t>
      </w:r>
      <w:r w:rsidR="006F4222">
        <w:rPr>
          <w:rFonts w:ascii="Times New Roman" w:eastAsia="Times New Roman" w:hAnsi="Times New Roman" w:cs="Times New Roman"/>
          <w:sz w:val="24"/>
          <w:szCs w:val="24"/>
        </w:rPr>
        <w:t>He</w:t>
      </w:r>
      <w:r w:rsidR="000B5664">
        <w:rPr>
          <w:rFonts w:ascii="Times New Roman" w:eastAsia="Times New Roman" w:hAnsi="Times New Roman" w:cs="Times New Roman"/>
          <w:sz w:val="24"/>
          <w:szCs w:val="24"/>
        </w:rPr>
        <w:t xml:space="preserve"> had plateaued in his </w:t>
      </w:r>
      <w:r w:rsidR="00771CDC">
        <w:rPr>
          <w:rFonts w:ascii="Times New Roman" w:eastAsia="Times New Roman" w:hAnsi="Times New Roman" w:cs="Times New Roman"/>
          <w:sz w:val="24"/>
          <w:szCs w:val="24"/>
        </w:rPr>
        <w:t xml:space="preserve">response to </w:t>
      </w:r>
      <w:r w:rsidR="000B5664">
        <w:rPr>
          <w:rFonts w:ascii="Times New Roman" w:eastAsia="Times New Roman" w:hAnsi="Times New Roman" w:cs="Times New Roman"/>
          <w:sz w:val="24"/>
          <w:szCs w:val="24"/>
        </w:rPr>
        <w:t xml:space="preserve">treatment for several years. </w:t>
      </w:r>
      <w:r w:rsidR="000B5664">
        <w:rPr>
          <w:rFonts w:ascii="Times New Roman" w:eastAsia="Times New Roman" w:hAnsi="Times New Roman" w:cs="Times New Roman"/>
          <w:sz w:val="24"/>
          <w:szCs w:val="24"/>
        </w:rPr>
        <w:lastRenderedPageBreak/>
        <w:t xml:space="preserve">This </w:t>
      </w:r>
      <w:r w:rsidR="006F4222">
        <w:rPr>
          <w:rFonts w:ascii="Times New Roman" w:eastAsia="Times New Roman" w:hAnsi="Times New Roman" w:cs="Times New Roman"/>
          <w:sz w:val="24"/>
          <w:szCs w:val="24"/>
        </w:rPr>
        <w:t xml:space="preserve">case </w:t>
      </w:r>
      <w:r w:rsidR="00995769">
        <w:rPr>
          <w:rFonts w:ascii="Times New Roman" w:eastAsia="Times New Roman" w:hAnsi="Times New Roman" w:cs="Times New Roman"/>
          <w:sz w:val="24"/>
          <w:szCs w:val="24"/>
        </w:rPr>
        <w:t>report aims</w:t>
      </w:r>
      <w:r w:rsidR="000B5664">
        <w:rPr>
          <w:rFonts w:ascii="Times New Roman" w:eastAsia="Times New Roman" w:hAnsi="Times New Roman" w:cs="Times New Roman"/>
          <w:sz w:val="24"/>
          <w:szCs w:val="24"/>
        </w:rPr>
        <w:t xml:space="preserve"> to determine the efficacy of </w:t>
      </w:r>
      <w:proofErr w:type="spellStart"/>
      <w:r w:rsidR="000B5664">
        <w:rPr>
          <w:rFonts w:ascii="Times New Roman" w:eastAsia="Times New Roman" w:hAnsi="Times New Roman" w:cs="Times New Roman"/>
          <w:sz w:val="24"/>
          <w:szCs w:val="24"/>
        </w:rPr>
        <w:t>cryoneurolysis</w:t>
      </w:r>
      <w:proofErr w:type="spellEnd"/>
      <w:r w:rsidR="000B5664">
        <w:rPr>
          <w:rFonts w:ascii="Times New Roman" w:eastAsia="Times New Roman" w:hAnsi="Times New Roman" w:cs="Times New Roman"/>
          <w:sz w:val="24"/>
          <w:szCs w:val="24"/>
        </w:rPr>
        <w:t xml:space="preserve"> as a treatment for pain and spasticity in an SCI patient with severe orthopedic deformity and impaired hand function. </w:t>
      </w:r>
      <w:r w:rsidR="00546EAE">
        <w:rPr>
          <w:rFonts w:ascii="Times New Roman" w:eastAsia="Times New Roman" w:hAnsi="Times New Roman" w:cs="Times New Roman"/>
          <w:sz w:val="24"/>
          <w:szCs w:val="24"/>
        </w:rPr>
        <w:t xml:space="preserve">The anatomy of novel muscles not </w:t>
      </w:r>
      <w:r w:rsidR="00995769">
        <w:rPr>
          <w:rFonts w:ascii="Times New Roman" w:eastAsia="Times New Roman" w:hAnsi="Times New Roman" w:cs="Times New Roman"/>
          <w:sz w:val="24"/>
          <w:szCs w:val="24"/>
        </w:rPr>
        <w:t>previously</w:t>
      </w:r>
      <w:r w:rsidR="00546EAE">
        <w:rPr>
          <w:rFonts w:ascii="Times New Roman" w:eastAsia="Times New Roman" w:hAnsi="Times New Roman" w:cs="Times New Roman"/>
          <w:sz w:val="24"/>
          <w:szCs w:val="24"/>
        </w:rPr>
        <w:t xml:space="preserve"> published for </w:t>
      </w:r>
      <w:proofErr w:type="spellStart"/>
      <w:r w:rsidR="00546EAE">
        <w:rPr>
          <w:rFonts w:ascii="Times New Roman" w:eastAsia="Times New Roman" w:hAnsi="Times New Roman" w:cs="Times New Roman"/>
          <w:sz w:val="24"/>
          <w:szCs w:val="24"/>
        </w:rPr>
        <w:t>cryoneurolysis</w:t>
      </w:r>
      <w:proofErr w:type="spellEnd"/>
      <w:r w:rsidR="00546EAE">
        <w:rPr>
          <w:rFonts w:ascii="Times New Roman" w:eastAsia="Times New Roman" w:hAnsi="Times New Roman" w:cs="Times New Roman"/>
          <w:sz w:val="24"/>
          <w:szCs w:val="24"/>
        </w:rPr>
        <w:t xml:space="preserve"> will be demonstrated. </w:t>
      </w:r>
      <w:r w:rsidR="000B5664">
        <w:rPr>
          <w:rFonts w:ascii="Times New Roman" w:eastAsia="Times New Roman" w:hAnsi="Times New Roman" w:cs="Times New Roman"/>
          <w:sz w:val="24"/>
          <w:szCs w:val="24"/>
        </w:rPr>
        <w:t xml:space="preserve">Accompanying videos demonstrate the patient's progress and </w:t>
      </w:r>
      <w:proofErr w:type="spellStart"/>
      <w:r w:rsidR="000B5664">
        <w:rPr>
          <w:rFonts w:ascii="Times New Roman" w:eastAsia="Times New Roman" w:hAnsi="Times New Roman" w:cs="Times New Roman"/>
          <w:sz w:val="24"/>
          <w:szCs w:val="24"/>
        </w:rPr>
        <w:t>cryoneurolysis</w:t>
      </w:r>
      <w:proofErr w:type="spellEnd"/>
      <w:r w:rsidR="000B5664">
        <w:rPr>
          <w:rFonts w:ascii="Times New Roman" w:eastAsia="Times New Roman" w:hAnsi="Times New Roman" w:cs="Times New Roman"/>
          <w:sz w:val="24"/>
          <w:szCs w:val="24"/>
        </w:rPr>
        <w:t xml:space="preserve"> technique (</w:t>
      </w:r>
      <w:r w:rsidR="000B5664" w:rsidRPr="00A53EA3">
        <w:rPr>
          <w:rFonts w:ascii="Times New Roman" w:eastAsia="Times New Roman" w:hAnsi="Times New Roman" w:cs="Times New Roman"/>
          <w:sz w:val="24"/>
          <w:szCs w:val="24"/>
        </w:rPr>
        <w:t xml:space="preserve">See </w:t>
      </w:r>
      <w:hyperlink r:id="rId8">
        <w:r w:rsidR="00A82A0C" w:rsidRPr="00A53EA3">
          <w:rPr>
            <w:rFonts w:ascii="Times New Roman" w:eastAsia="Times New Roman" w:hAnsi="Times New Roman" w:cs="Times New Roman"/>
            <w:color w:val="1155CC"/>
            <w:sz w:val="24"/>
            <w:szCs w:val="24"/>
            <w:u w:val="single"/>
          </w:rPr>
          <w:t>V</w:t>
        </w:r>
        <w:r w:rsidR="000B5664" w:rsidRPr="00A53EA3">
          <w:rPr>
            <w:rFonts w:ascii="Times New Roman" w:eastAsia="Times New Roman" w:hAnsi="Times New Roman" w:cs="Times New Roman"/>
            <w:color w:val="1155CC"/>
            <w:sz w:val="24"/>
            <w:szCs w:val="24"/>
            <w:u w:val="single"/>
          </w:rPr>
          <w:t>ideo 1</w:t>
        </w:r>
      </w:hyperlink>
      <w:r w:rsidR="000B5664" w:rsidRPr="00A53EA3">
        <w:rPr>
          <w:rFonts w:ascii="Times New Roman" w:eastAsia="Times New Roman" w:hAnsi="Times New Roman" w:cs="Times New Roman"/>
          <w:sz w:val="24"/>
          <w:szCs w:val="24"/>
        </w:rPr>
        <w:t xml:space="preserve">; </w:t>
      </w:r>
      <w:hyperlink r:id="rId9">
        <w:r w:rsidR="00A82A0C" w:rsidRPr="00A53EA3">
          <w:rPr>
            <w:rFonts w:ascii="Times New Roman" w:eastAsia="Times New Roman" w:hAnsi="Times New Roman" w:cs="Times New Roman"/>
            <w:color w:val="1155CC"/>
            <w:sz w:val="24"/>
            <w:szCs w:val="24"/>
            <w:u w:val="single"/>
          </w:rPr>
          <w:t>V</w:t>
        </w:r>
        <w:r w:rsidR="000B5664" w:rsidRPr="00A53EA3">
          <w:rPr>
            <w:rFonts w:ascii="Times New Roman" w:eastAsia="Times New Roman" w:hAnsi="Times New Roman" w:cs="Times New Roman"/>
            <w:color w:val="1155CC"/>
            <w:sz w:val="24"/>
            <w:szCs w:val="24"/>
            <w:u w:val="single"/>
          </w:rPr>
          <w:t>ideo 2</w:t>
        </w:r>
      </w:hyperlink>
      <w:r w:rsidR="000B5664">
        <w:rPr>
          <w:rFonts w:ascii="Times New Roman" w:eastAsia="Times New Roman" w:hAnsi="Times New Roman" w:cs="Times New Roman"/>
          <w:sz w:val="24"/>
          <w:szCs w:val="24"/>
        </w:rPr>
        <w:t>).</w:t>
      </w:r>
    </w:p>
    <w:p w14:paraId="75AEDB68" w14:textId="77777777" w:rsidR="001E25C9" w:rsidRDefault="001E25C9">
      <w:pPr>
        <w:spacing w:line="480" w:lineRule="auto"/>
        <w:rPr>
          <w:rFonts w:ascii="Times New Roman" w:eastAsia="Times New Roman" w:hAnsi="Times New Roman" w:cs="Times New Roman"/>
          <w:b/>
          <w:sz w:val="24"/>
          <w:szCs w:val="24"/>
        </w:rPr>
      </w:pPr>
    </w:p>
    <w:p w14:paraId="50242B6D" w14:textId="6FC89868" w:rsidR="001E25C9" w:rsidRDefault="00826679">
      <w:pPr>
        <w:spacing w:line="480" w:lineRule="auto"/>
        <w:rPr>
          <w:rFonts w:ascii="Times New Roman" w:eastAsia="Times New Roman" w:hAnsi="Times New Roman" w:cs="Times New Roman"/>
          <w:sz w:val="24"/>
          <w:szCs w:val="24"/>
        </w:rPr>
      </w:pPr>
      <w:ins w:id="187" w:author="Editorial Integra" w:date="2025-04-04T22:43:00Z">
        <w:r>
          <w:rPr>
            <w:rFonts w:ascii="Times New Roman" w:hAnsi="Times New Roman" w:cs="Times New Roman"/>
            <w:color w:val="000000" w:themeColor="text1"/>
            <w:sz w:val="24"/>
          </w:rPr>
          <w:t>&lt;H1&gt;</w:t>
        </w:r>
      </w:ins>
      <w:r w:rsidR="000B5664">
        <w:rPr>
          <w:rFonts w:ascii="Times New Roman" w:eastAsia="Times New Roman" w:hAnsi="Times New Roman" w:cs="Times New Roman"/>
          <w:b/>
          <w:sz w:val="24"/>
          <w:szCs w:val="24"/>
        </w:rPr>
        <w:t>Methods</w:t>
      </w:r>
    </w:p>
    <w:p w14:paraId="16A2DE2D" w14:textId="7BB2DE4E" w:rsidR="001E25C9" w:rsidRDefault="000B5664">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Following the case report (CARE) guidelines, informed consent was obtained for the procedures, and measures were taken to ensure patient confidentiality throughout the study. Institutional research ethics board approval was not required. </w:t>
      </w:r>
      <w:r w:rsidR="00ED05B6">
        <w:rPr>
          <w:rFonts w:ascii="Times New Roman" w:eastAsia="Times New Roman" w:hAnsi="Times New Roman" w:cs="Times New Roman"/>
          <w:sz w:val="24"/>
          <w:szCs w:val="24"/>
        </w:rPr>
        <w:t xml:space="preserve"> In publications on </w:t>
      </w:r>
      <w:proofErr w:type="spellStart"/>
      <w:r w:rsidR="00ED05B6">
        <w:rPr>
          <w:rFonts w:ascii="Times New Roman" w:eastAsia="Times New Roman" w:hAnsi="Times New Roman" w:cs="Times New Roman"/>
          <w:sz w:val="24"/>
          <w:szCs w:val="24"/>
        </w:rPr>
        <w:t>cryoneurolysis</w:t>
      </w:r>
      <w:proofErr w:type="spellEnd"/>
      <w:r w:rsidR="00ED05B6">
        <w:rPr>
          <w:rFonts w:ascii="Times New Roman" w:eastAsia="Times New Roman" w:hAnsi="Times New Roman" w:cs="Times New Roman"/>
          <w:sz w:val="24"/>
          <w:szCs w:val="24"/>
        </w:rPr>
        <w:t xml:space="preserve">, changes in range of motion are reported using the </w:t>
      </w:r>
      <w:r w:rsidR="00025188">
        <w:rPr>
          <w:rFonts w:ascii="Times New Roman" w:eastAsia="Times New Roman" w:hAnsi="Times New Roman" w:cs="Times New Roman"/>
          <w:sz w:val="24"/>
          <w:szCs w:val="24"/>
        </w:rPr>
        <w:t xml:space="preserve">modified </w:t>
      </w:r>
      <w:proofErr w:type="spellStart"/>
      <w:r w:rsidR="00025188">
        <w:rPr>
          <w:rFonts w:ascii="Times New Roman" w:eastAsia="Times New Roman" w:hAnsi="Times New Roman" w:cs="Times New Roman"/>
          <w:sz w:val="24"/>
          <w:szCs w:val="24"/>
        </w:rPr>
        <w:t>ashworth</w:t>
      </w:r>
      <w:proofErr w:type="spellEnd"/>
      <w:r w:rsidR="00025188">
        <w:rPr>
          <w:rFonts w:ascii="Times New Roman" w:eastAsia="Times New Roman" w:hAnsi="Times New Roman" w:cs="Times New Roman"/>
          <w:sz w:val="24"/>
          <w:szCs w:val="24"/>
        </w:rPr>
        <w:t xml:space="preserve"> scale</w:t>
      </w:r>
      <w:r w:rsidR="00ED05B6">
        <w:rPr>
          <w:rFonts w:ascii="Times New Roman" w:eastAsia="Times New Roman" w:hAnsi="Times New Roman" w:cs="Times New Roman"/>
          <w:sz w:val="24"/>
          <w:szCs w:val="24"/>
        </w:rPr>
        <w:t xml:space="preserve"> (MAS) and the Modified Tardieu Scale,</w:t>
      </w:r>
      <w:r w:rsidR="00584385">
        <w:rPr>
          <w:rFonts w:ascii="Times New Roman" w:eastAsia="Times New Roman" w:hAnsi="Times New Roman" w:cs="Times New Roman"/>
          <w:sz w:val="24"/>
          <w:szCs w:val="24"/>
        </w:rPr>
        <w:t xml:space="preserve"> which includes </w:t>
      </w:r>
      <w:r w:rsidR="00771CDC">
        <w:rPr>
          <w:rFonts w:ascii="Times New Roman" w:eastAsia="Times New Roman" w:hAnsi="Times New Roman" w:cs="Times New Roman"/>
          <w:sz w:val="24"/>
          <w:szCs w:val="24"/>
        </w:rPr>
        <w:t>the angles</w:t>
      </w:r>
      <w:r w:rsidR="005D05EC">
        <w:rPr>
          <w:rFonts w:ascii="Times New Roman" w:eastAsia="Times New Roman" w:hAnsi="Times New Roman" w:cs="Times New Roman"/>
          <w:sz w:val="24"/>
          <w:szCs w:val="24"/>
        </w:rPr>
        <w:t xml:space="preserve"> (X)</w:t>
      </w:r>
      <w:r w:rsidR="00771CDC">
        <w:rPr>
          <w:rFonts w:ascii="Times New Roman" w:eastAsia="Times New Roman" w:hAnsi="Times New Roman" w:cs="Times New Roman"/>
          <w:sz w:val="24"/>
          <w:szCs w:val="24"/>
        </w:rPr>
        <w:t xml:space="preserve"> of </w:t>
      </w:r>
      <w:r w:rsidR="00584385">
        <w:rPr>
          <w:rFonts w:ascii="Times New Roman" w:eastAsia="Times New Roman" w:hAnsi="Times New Roman" w:cs="Times New Roman"/>
          <w:sz w:val="24"/>
          <w:szCs w:val="24"/>
        </w:rPr>
        <w:t>m</w:t>
      </w:r>
      <w:r w:rsidR="00584385" w:rsidRPr="00584385">
        <w:rPr>
          <w:rFonts w:ascii="Times New Roman" w:eastAsia="Times New Roman" w:hAnsi="Times New Roman" w:cs="Times New Roman"/>
          <w:sz w:val="24"/>
          <w:szCs w:val="24"/>
        </w:rPr>
        <w:t>aximum passive ROM</w:t>
      </w:r>
      <w:r w:rsidR="00771CDC">
        <w:rPr>
          <w:rFonts w:ascii="Times New Roman" w:eastAsia="Times New Roman" w:hAnsi="Times New Roman" w:cs="Times New Roman"/>
          <w:sz w:val="24"/>
          <w:szCs w:val="24"/>
        </w:rPr>
        <w:t xml:space="preserve"> </w:t>
      </w:r>
      <w:r w:rsidR="005D05EC">
        <w:rPr>
          <w:rFonts w:ascii="Times New Roman" w:eastAsia="Times New Roman" w:hAnsi="Times New Roman" w:cs="Times New Roman"/>
          <w:sz w:val="24"/>
          <w:szCs w:val="24"/>
        </w:rPr>
        <w:t>X</w:t>
      </w:r>
      <w:r w:rsidR="00584385" w:rsidRPr="00584385">
        <w:rPr>
          <w:rFonts w:ascii="Times New Roman" w:eastAsia="Times New Roman" w:hAnsi="Times New Roman" w:cs="Times New Roman"/>
          <w:sz w:val="24"/>
          <w:szCs w:val="24"/>
        </w:rPr>
        <w:t>(</w:t>
      </w:r>
      <w:r w:rsidR="00584385" w:rsidRPr="005D05EC">
        <w:rPr>
          <w:rFonts w:ascii="Times New Roman" w:eastAsia="Times New Roman" w:hAnsi="Times New Roman" w:cs="Times New Roman"/>
          <w:sz w:val="24"/>
          <w:szCs w:val="24"/>
          <w:vertAlign w:val="subscript"/>
        </w:rPr>
        <w:t>V</w:t>
      </w:r>
      <w:r w:rsidR="00584385" w:rsidRPr="009708B6">
        <w:rPr>
          <w:rFonts w:ascii="Times New Roman" w:eastAsia="Times New Roman" w:hAnsi="Times New Roman" w:cs="Times New Roman"/>
          <w:color w:val="010000"/>
          <w:sz w:val="24"/>
          <w:szCs w:val="24"/>
          <w:vertAlign w:val="subscript"/>
        </w:rPr>
        <w:t>1</w:t>
      </w:r>
      <w:r w:rsidR="00584385" w:rsidRPr="00584385">
        <w:rPr>
          <w:rFonts w:ascii="Times New Roman" w:eastAsia="Times New Roman" w:hAnsi="Times New Roman" w:cs="Times New Roman"/>
          <w:sz w:val="24"/>
          <w:szCs w:val="24"/>
        </w:rPr>
        <w:t>)</w:t>
      </w:r>
      <w:r w:rsidR="00150F27">
        <w:rPr>
          <w:rFonts w:ascii="Times New Roman" w:eastAsia="Times New Roman" w:hAnsi="Times New Roman" w:cs="Times New Roman"/>
          <w:sz w:val="24"/>
          <w:szCs w:val="24"/>
        </w:rPr>
        <w:t xml:space="preserve"> about the joint and t</w:t>
      </w:r>
      <w:r w:rsidR="00584385" w:rsidRPr="00584385">
        <w:rPr>
          <w:rFonts w:ascii="Times New Roman" w:eastAsia="Times New Roman" w:hAnsi="Times New Roman" w:cs="Times New Roman"/>
          <w:sz w:val="24"/>
          <w:szCs w:val="24"/>
        </w:rPr>
        <w:t xml:space="preserve">he </w:t>
      </w:r>
      <w:r w:rsidR="005D05EC">
        <w:rPr>
          <w:rFonts w:ascii="Times New Roman" w:eastAsia="Times New Roman" w:hAnsi="Times New Roman" w:cs="Times New Roman"/>
          <w:sz w:val="24"/>
          <w:szCs w:val="24"/>
        </w:rPr>
        <w:t xml:space="preserve">angle of </w:t>
      </w:r>
      <w:r w:rsidR="004041CE">
        <w:rPr>
          <w:rFonts w:ascii="Times New Roman" w:eastAsia="Times New Roman" w:hAnsi="Times New Roman" w:cs="Times New Roman"/>
          <w:sz w:val="24"/>
          <w:szCs w:val="24"/>
        </w:rPr>
        <w:t xml:space="preserve">catch </w:t>
      </w:r>
      <w:r w:rsidR="00584385" w:rsidRPr="00584385">
        <w:rPr>
          <w:rFonts w:ascii="Times New Roman" w:eastAsia="Times New Roman" w:hAnsi="Times New Roman" w:cs="Times New Roman"/>
          <w:sz w:val="24"/>
          <w:szCs w:val="24"/>
        </w:rPr>
        <w:t>with quick movement</w:t>
      </w:r>
      <w:r w:rsidR="00150F27">
        <w:rPr>
          <w:rFonts w:ascii="Times New Roman" w:eastAsia="Times New Roman" w:hAnsi="Times New Roman" w:cs="Times New Roman"/>
          <w:sz w:val="24"/>
          <w:szCs w:val="24"/>
        </w:rPr>
        <w:t xml:space="preserve"> </w:t>
      </w:r>
      <w:r w:rsidR="005D05EC">
        <w:rPr>
          <w:rFonts w:ascii="Times New Roman" w:eastAsia="Times New Roman" w:hAnsi="Times New Roman" w:cs="Times New Roman"/>
          <w:sz w:val="24"/>
          <w:szCs w:val="24"/>
        </w:rPr>
        <w:t>X</w:t>
      </w:r>
      <w:r w:rsidR="00584385" w:rsidRPr="00584385">
        <w:rPr>
          <w:rFonts w:ascii="Times New Roman" w:eastAsia="Times New Roman" w:hAnsi="Times New Roman" w:cs="Times New Roman"/>
          <w:sz w:val="24"/>
          <w:szCs w:val="24"/>
        </w:rPr>
        <w:t>(</w:t>
      </w:r>
      <w:r w:rsidR="00584385" w:rsidRPr="005D05EC">
        <w:rPr>
          <w:rFonts w:ascii="Times New Roman" w:eastAsia="Times New Roman" w:hAnsi="Times New Roman" w:cs="Times New Roman"/>
          <w:sz w:val="24"/>
          <w:szCs w:val="24"/>
          <w:vertAlign w:val="subscript"/>
        </w:rPr>
        <w:t>V</w:t>
      </w:r>
      <w:r w:rsidR="00584385" w:rsidRPr="009708B6">
        <w:rPr>
          <w:rFonts w:ascii="Times New Roman" w:eastAsia="Times New Roman" w:hAnsi="Times New Roman" w:cs="Times New Roman"/>
          <w:color w:val="010000"/>
          <w:sz w:val="24"/>
          <w:szCs w:val="24"/>
          <w:vertAlign w:val="subscript"/>
        </w:rPr>
        <w:t>3</w:t>
      </w:r>
      <w:r w:rsidR="00584385" w:rsidRPr="00584385">
        <w:rPr>
          <w:rFonts w:ascii="Times New Roman" w:eastAsia="Times New Roman" w:hAnsi="Times New Roman" w:cs="Times New Roman"/>
          <w:sz w:val="24"/>
          <w:szCs w:val="24"/>
        </w:rPr>
        <w:t>)</w:t>
      </w:r>
      <w:r w:rsidR="00150F27">
        <w:rPr>
          <w:rFonts w:ascii="Times New Roman" w:eastAsia="Times New Roman" w:hAnsi="Times New Roman" w:cs="Times New Roman"/>
          <w:sz w:val="24"/>
          <w:szCs w:val="24"/>
        </w:rPr>
        <w:t>.</w:t>
      </w:r>
      <w:r w:rsidR="00ED05B6" w:rsidRPr="009708B6">
        <w:rPr>
          <w:rFonts w:ascii="Times New Roman" w:eastAsia="Times New Roman" w:hAnsi="Times New Roman" w:cs="Times New Roman"/>
          <w:color w:val="010000"/>
          <w:sz w:val="24"/>
          <w:szCs w:val="24"/>
          <w:vertAlign w:val="superscript"/>
        </w:rPr>
        <w:t>2</w:t>
      </w:r>
    </w:p>
    <w:p w14:paraId="38DBA36F" w14:textId="77777777" w:rsidR="00771CDC" w:rsidRDefault="00771CDC">
      <w:pPr>
        <w:spacing w:line="480" w:lineRule="auto"/>
        <w:rPr>
          <w:rFonts w:ascii="Times New Roman" w:eastAsia="Times New Roman" w:hAnsi="Times New Roman" w:cs="Times New Roman"/>
          <w:sz w:val="24"/>
          <w:szCs w:val="24"/>
        </w:rPr>
      </w:pPr>
    </w:p>
    <w:p w14:paraId="01321534" w14:textId="01903C49" w:rsidR="001E25C9" w:rsidRPr="00771CDC" w:rsidRDefault="00826679">
      <w:pPr>
        <w:spacing w:line="480" w:lineRule="auto"/>
        <w:rPr>
          <w:rFonts w:ascii="Times New Roman" w:eastAsia="Times New Roman" w:hAnsi="Times New Roman" w:cs="Times New Roman"/>
          <w:b/>
          <w:bCs/>
          <w:sz w:val="24"/>
          <w:szCs w:val="24"/>
        </w:rPr>
      </w:pPr>
      <w:ins w:id="188" w:author="Editorial Integra" w:date="2025-04-04T22:43:00Z">
        <w:r>
          <w:rPr>
            <w:rFonts w:ascii="Times New Roman" w:hAnsi="Times New Roman" w:cs="Times New Roman"/>
            <w:color w:val="000000" w:themeColor="text1"/>
            <w:sz w:val="24"/>
          </w:rPr>
          <w:t>&lt;H2&gt;</w:t>
        </w:r>
      </w:ins>
      <w:proofErr w:type="spellStart"/>
      <w:r w:rsidR="00995769" w:rsidRPr="00826679">
        <w:rPr>
          <w:rFonts w:ascii="Times New Roman" w:eastAsia="Times New Roman" w:hAnsi="Times New Roman" w:cs="Times New Roman"/>
          <w:bCs/>
          <w:i/>
          <w:sz w:val="24"/>
          <w:szCs w:val="24"/>
          <w:rPrChange w:id="189" w:author="Editorial Integra" w:date="2025-04-04T22:43:00Z">
            <w:rPr>
              <w:rFonts w:ascii="Times New Roman" w:eastAsia="Times New Roman" w:hAnsi="Times New Roman" w:cs="Times New Roman"/>
              <w:b/>
              <w:bCs/>
              <w:sz w:val="24"/>
              <w:szCs w:val="24"/>
            </w:rPr>
          </w:rPrChange>
        </w:rPr>
        <w:t>Cryoneurolysis</w:t>
      </w:r>
      <w:proofErr w:type="spellEnd"/>
      <w:del w:id="190" w:author="Editorial Integra" w:date="2025-04-04T22:43:00Z">
        <w:r w:rsidR="00771CDC" w:rsidRPr="00826679" w:rsidDel="00826679">
          <w:rPr>
            <w:rFonts w:ascii="Times New Roman" w:eastAsia="Times New Roman" w:hAnsi="Times New Roman" w:cs="Times New Roman"/>
            <w:bCs/>
            <w:i/>
            <w:sz w:val="24"/>
            <w:szCs w:val="24"/>
            <w:rPrChange w:id="191" w:author="Editorial Integra" w:date="2025-04-04T22:43:00Z">
              <w:rPr>
                <w:rFonts w:ascii="Times New Roman" w:eastAsia="Times New Roman" w:hAnsi="Times New Roman" w:cs="Times New Roman"/>
                <w:b/>
                <w:bCs/>
                <w:sz w:val="24"/>
                <w:szCs w:val="24"/>
              </w:rPr>
            </w:rPrChange>
          </w:rPr>
          <w:delText>:</w:delText>
        </w:r>
      </w:del>
    </w:p>
    <w:p w14:paraId="194B6D14" w14:textId="0886344D" w:rsidR="00584385" w:rsidRDefault="00584385">
      <w:pPr>
        <w:spacing w:line="480" w:lineRule="auto"/>
        <w:rPr>
          <w:rFonts w:ascii="Times New Roman" w:eastAsia="Times New Roman" w:hAnsi="Times New Roman" w:cs="Times New Roman"/>
          <w:iCs/>
          <w:sz w:val="24"/>
          <w:szCs w:val="24"/>
        </w:rPr>
      </w:pPr>
      <w:r w:rsidRPr="00584385">
        <w:rPr>
          <w:rFonts w:ascii="Times New Roman" w:eastAsia="Times New Roman" w:hAnsi="Times New Roman" w:cs="Times New Roman"/>
          <w:iCs/>
          <w:sz w:val="24"/>
          <w:szCs w:val="24"/>
        </w:rPr>
        <w:t xml:space="preserve">To prepare for </w:t>
      </w:r>
      <w:proofErr w:type="spellStart"/>
      <w:r w:rsidRPr="00584385">
        <w:rPr>
          <w:rFonts w:ascii="Times New Roman" w:eastAsia="Times New Roman" w:hAnsi="Times New Roman" w:cs="Times New Roman"/>
          <w:iCs/>
          <w:sz w:val="24"/>
          <w:szCs w:val="24"/>
        </w:rPr>
        <w:t>cryoneurolysis</w:t>
      </w:r>
      <w:proofErr w:type="spellEnd"/>
      <w:r w:rsidRPr="00584385">
        <w:rPr>
          <w:rFonts w:ascii="Times New Roman" w:eastAsia="Times New Roman" w:hAnsi="Times New Roman" w:cs="Times New Roman"/>
          <w:iCs/>
          <w:sz w:val="24"/>
          <w:szCs w:val="24"/>
        </w:rPr>
        <w:t xml:space="preserve">, the skin at the injection sites was swabbed with </w:t>
      </w:r>
      <w:proofErr w:type="spellStart"/>
      <w:r w:rsidRPr="00584385">
        <w:rPr>
          <w:rFonts w:ascii="Times New Roman" w:eastAsia="Times New Roman" w:hAnsi="Times New Roman" w:cs="Times New Roman"/>
          <w:iCs/>
          <w:sz w:val="24"/>
          <w:szCs w:val="24"/>
        </w:rPr>
        <w:t>chlorhexidine</w:t>
      </w:r>
      <w:proofErr w:type="spellEnd"/>
      <w:r w:rsidRPr="00584385">
        <w:rPr>
          <w:rFonts w:ascii="Times New Roman" w:eastAsia="Times New Roman" w:hAnsi="Times New Roman" w:cs="Times New Roman"/>
          <w:iCs/>
          <w:sz w:val="24"/>
          <w:szCs w:val="24"/>
        </w:rPr>
        <w:t xml:space="preserve"> to reduce infection risk. Local injections of </w:t>
      </w:r>
      <w:r w:rsidRPr="009708B6">
        <w:rPr>
          <w:rFonts w:ascii="Times New Roman" w:eastAsia="Times New Roman" w:hAnsi="Times New Roman" w:cs="Times New Roman"/>
          <w:iCs/>
          <w:color w:val="010000"/>
          <w:sz w:val="24"/>
          <w:szCs w:val="24"/>
        </w:rPr>
        <w:t>1</w:t>
      </w:r>
      <w:r w:rsidRPr="00584385">
        <w:rPr>
          <w:rFonts w:ascii="Times New Roman" w:eastAsia="Times New Roman" w:hAnsi="Times New Roman" w:cs="Times New Roman"/>
          <w:iCs/>
          <w:sz w:val="24"/>
          <w:szCs w:val="24"/>
        </w:rPr>
        <w:t xml:space="preserve">% </w:t>
      </w:r>
      <w:proofErr w:type="spellStart"/>
      <w:r w:rsidRPr="00584385">
        <w:rPr>
          <w:rFonts w:ascii="Times New Roman" w:eastAsia="Times New Roman" w:hAnsi="Times New Roman" w:cs="Times New Roman"/>
          <w:iCs/>
          <w:sz w:val="24"/>
          <w:szCs w:val="24"/>
        </w:rPr>
        <w:t>lidocaine</w:t>
      </w:r>
      <w:proofErr w:type="spellEnd"/>
      <w:r w:rsidRPr="00584385">
        <w:rPr>
          <w:rFonts w:ascii="Times New Roman" w:eastAsia="Times New Roman" w:hAnsi="Times New Roman" w:cs="Times New Roman"/>
          <w:iCs/>
          <w:sz w:val="24"/>
          <w:szCs w:val="24"/>
        </w:rPr>
        <w:t xml:space="preserve"> were performed to anesthetize the entry points. A </w:t>
      </w:r>
      <w:del w:id="192" w:author="Editorial Integra" w:date="2025-04-04T23:56:00Z">
        <w:r w:rsidRPr="009708B6" w:rsidDel="00347AA9">
          <w:rPr>
            <w:rFonts w:ascii="Times New Roman" w:eastAsia="Times New Roman" w:hAnsi="Times New Roman" w:cs="Times New Roman"/>
            <w:iCs/>
            <w:color w:val="010000"/>
            <w:sz w:val="24"/>
            <w:szCs w:val="24"/>
          </w:rPr>
          <w:delText>16</w:delText>
        </w:r>
      </w:del>
      <w:ins w:id="193" w:author="Editorial Integra" w:date="2025-04-04T23:56:00Z">
        <w:r w:rsidR="00347AA9">
          <w:rPr>
            <w:rFonts w:ascii="Times New Roman" w:eastAsia="Times New Roman" w:hAnsi="Times New Roman" w:cs="Times New Roman"/>
            <w:iCs/>
            <w:color w:val="010000"/>
            <w:sz w:val="24"/>
            <w:szCs w:val="24"/>
          </w:rPr>
          <w:t>sixteen</w:t>
        </w:r>
      </w:ins>
      <w:r w:rsidRPr="00584385">
        <w:rPr>
          <w:rFonts w:ascii="Times New Roman" w:eastAsia="Times New Roman" w:hAnsi="Times New Roman" w:cs="Times New Roman"/>
          <w:iCs/>
          <w:sz w:val="24"/>
          <w:szCs w:val="24"/>
        </w:rPr>
        <w:t xml:space="preserve">-gauge </w:t>
      </w:r>
      <w:proofErr w:type="spellStart"/>
      <w:r w:rsidRPr="00584385">
        <w:rPr>
          <w:rFonts w:ascii="Times New Roman" w:eastAsia="Times New Roman" w:hAnsi="Times New Roman" w:cs="Times New Roman"/>
          <w:iCs/>
          <w:sz w:val="24"/>
          <w:szCs w:val="24"/>
        </w:rPr>
        <w:t>angiocatheter</w:t>
      </w:r>
      <w:proofErr w:type="spellEnd"/>
      <w:r w:rsidRPr="00584385">
        <w:rPr>
          <w:rFonts w:ascii="Times New Roman" w:eastAsia="Times New Roman" w:hAnsi="Times New Roman" w:cs="Times New Roman"/>
          <w:iCs/>
          <w:sz w:val="24"/>
          <w:szCs w:val="24"/>
        </w:rPr>
        <w:t xml:space="preserve"> was inserted to guide the </w:t>
      </w:r>
      <w:proofErr w:type="spellStart"/>
      <w:r w:rsidRPr="00584385">
        <w:rPr>
          <w:rFonts w:ascii="Times New Roman" w:eastAsia="Times New Roman" w:hAnsi="Times New Roman" w:cs="Times New Roman"/>
          <w:iCs/>
          <w:sz w:val="24"/>
          <w:szCs w:val="24"/>
        </w:rPr>
        <w:t>cryoprobe</w:t>
      </w:r>
      <w:proofErr w:type="spellEnd"/>
      <w:r w:rsidRPr="00584385">
        <w:rPr>
          <w:rFonts w:ascii="Times New Roman" w:eastAsia="Times New Roman" w:hAnsi="Times New Roman" w:cs="Times New Roman"/>
          <w:iCs/>
          <w:sz w:val="24"/>
          <w:szCs w:val="24"/>
        </w:rPr>
        <w:t xml:space="preserve">, enhance the echogenicity of the ultrasound, and shield the skin from the cold </w:t>
      </w:r>
      <w:proofErr w:type="spellStart"/>
      <w:r w:rsidRPr="00584385">
        <w:rPr>
          <w:rFonts w:ascii="Times New Roman" w:eastAsia="Times New Roman" w:hAnsi="Times New Roman" w:cs="Times New Roman"/>
          <w:iCs/>
          <w:sz w:val="24"/>
          <w:szCs w:val="24"/>
        </w:rPr>
        <w:t>cryoprobe</w:t>
      </w:r>
      <w:proofErr w:type="spellEnd"/>
      <w:r w:rsidRPr="00584385">
        <w:rPr>
          <w:rFonts w:ascii="Times New Roman" w:eastAsia="Times New Roman" w:hAnsi="Times New Roman" w:cs="Times New Roman"/>
          <w:iCs/>
          <w:sz w:val="24"/>
          <w:szCs w:val="24"/>
        </w:rPr>
        <w:t xml:space="preserve">. The probe was inserted through the catheter, and target nerves were located using ultrasound guidance, and electrical stimulation (less than </w:t>
      </w:r>
      <w:r w:rsidRPr="009708B6">
        <w:rPr>
          <w:rFonts w:ascii="Times New Roman" w:eastAsia="Times New Roman" w:hAnsi="Times New Roman" w:cs="Times New Roman"/>
          <w:iCs/>
          <w:color w:val="010000"/>
          <w:sz w:val="24"/>
          <w:szCs w:val="24"/>
        </w:rPr>
        <w:t>1</w:t>
      </w:r>
      <w:r w:rsidRPr="00584385">
        <w:rPr>
          <w:rFonts w:ascii="Times New Roman" w:eastAsia="Times New Roman" w:hAnsi="Times New Roman" w:cs="Times New Roman"/>
          <w:iCs/>
          <w:sz w:val="24"/>
          <w:szCs w:val="24"/>
        </w:rPr>
        <w:t xml:space="preserve"> mA at </w:t>
      </w:r>
      <w:r w:rsidRPr="009708B6">
        <w:rPr>
          <w:rFonts w:ascii="Times New Roman" w:eastAsia="Times New Roman" w:hAnsi="Times New Roman" w:cs="Times New Roman"/>
          <w:iCs/>
          <w:color w:val="010000"/>
          <w:sz w:val="24"/>
          <w:szCs w:val="24"/>
        </w:rPr>
        <w:t>1</w:t>
      </w:r>
      <w:r w:rsidRPr="00584385">
        <w:rPr>
          <w:rFonts w:ascii="Times New Roman" w:eastAsia="Times New Roman" w:hAnsi="Times New Roman" w:cs="Times New Roman"/>
          <w:iCs/>
          <w:sz w:val="24"/>
          <w:szCs w:val="24"/>
        </w:rPr>
        <w:t xml:space="preserve">Hz). Each lesion consisted of a freezing and thawing cycle lasting </w:t>
      </w:r>
      <w:r w:rsidRPr="009708B6">
        <w:rPr>
          <w:rFonts w:ascii="Times New Roman" w:eastAsia="Times New Roman" w:hAnsi="Times New Roman" w:cs="Times New Roman"/>
          <w:iCs/>
          <w:color w:val="010000"/>
          <w:sz w:val="24"/>
          <w:szCs w:val="24"/>
        </w:rPr>
        <w:t>106</w:t>
      </w:r>
      <w:r w:rsidRPr="00584385">
        <w:rPr>
          <w:rFonts w:ascii="Times New Roman" w:eastAsia="Times New Roman" w:hAnsi="Times New Roman" w:cs="Times New Roman"/>
          <w:iCs/>
          <w:sz w:val="24"/>
          <w:szCs w:val="24"/>
        </w:rPr>
        <w:t xml:space="preserve"> seconds. No adverse events were reported during or directly after the treatment. </w:t>
      </w:r>
    </w:p>
    <w:p w14:paraId="2665F1AD" w14:textId="27137A17" w:rsidR="00584385" w:rsidRPr="00826679" w:rsidRDefault="00826679">
      <w:pPr>
        <w:spacing w:line="480" w:lineRule="auto"/>
        <w:rPr>
          <w:rFonts w:ascii="Times New Roman" w:eastAsia="Times New Roman" w:hAnsi="Times New Roman" w:cs="Times New Roman"/>
          <w:bCs/>
          <w:i/>
          <w:iCs/>
          <w:sz w:val="24"/>
          <w:szCs w:val="24"/>
          <w:rPrChange w:id="194" w:author="Editorial Integra" w:date="2025-04-04T22:43:00Z">
            <w:rPr>
              <w:rFonts w:ascii="Times New Roman" w:eastAsia="Times New Roman" w:hAnsi="Times New Roman" w:cs="Times New Roman"/>
              <w:b/>
              <w:bCs/>
              <w:iCs/>
              <w:sz w:val="24"/>
              <w:szCs w:val="24"/>
            </w:rPr>
          </w:rPrChange>
        </w:rPr>
      </w:pPr>
      <w:ins w:id="195" w:author="Editorial Integra" w:date="2025-04-04T22:43:00Z">
        <w:r>
          <w:rPr>
            <w:rFonts w:ascii="Times New Roman" w:hAnsi="Times New Roman" w:cs="Times New Roman"/>
            <w:color w:val="000000" w:themeColor="text1"/>
            <w:sz w:val="24"/>
          </w:rPr>
          <w:t>&lt;H2&gt;</w:t>
        </w:r>
      </w:ins>
      <w:r w:rsidR="00584385" w:rsidRPr="00826679">
        <w:rPr>
          <w:rFonts w:ascii="Times New Roman" w:eastAsia="Times New Roman" w:hAnsi="Times New Roman" w:cs="Times New Roman"/>
          <w:bCs/>
          <w:i/>
          <w:iCs/>
          <w:sz w:val="24"/>
          <w:szCs w:val="24"/>
          <w:rPrChange w:id="196" w:author="Editorial Integra" w:date="2025-04-04T22:43:00Z">
            <w:rPr>
              <w:rFonts w:ascii="Times New Roman" w:eastAsia="Times New Roman" w:hAnsi="Times New Roman" w:cs="Times New Roman"/>
              <w:b/>
              <w:bCs/>
              <w:iCs/>
              <w:sz w:val="24"/>
              <w:szCs w:val="24"/>
            </w:rPr>
          </w:rPrChange>
        </w:rPr>
        <w:t>First lower extremity procedure</w:t>
      </w:r>
      <w:del w:id="197" w:author="Editorial Integra" w:date="2025-04-04T22:43:00Z">
        <w:r w:rsidR="00584385" w:rsidRPr="00826679" w:rsidDel="00826679">
          <w:rPr>
            <w:rFonts w:ascii="Times New Roman" w:eastAsia="Times New Roman" w:hAnsi="Times New Roman" w:cs="Times New Roman"/>
            <w:bCs/>
            <w:i/>
            <w:iCs/>
            <w:sz w:val="24"/>
            <w:szCs w:val="24"/>
            <w:rPrChange w:id="198" w:author="Editorial Integra" w:date="2025-04-04T22:43:00Z">
              <w:rPr>
                <w:rFonts w:ascii="Times New Roman" w:eastAsia="Times New Roman" w:hAnsi="Times New Roman" w:cs="Times New Roman"/>
                <w:b/>
                <w:bCs/>
                <w:iCs/>
                <w:sz w:val="24"/>
                <w:szCs w:val="24"/>
              </w:rPr>
            </w:rPrChange>
          </w:rPr>
          <w:delText>:</w:delText>
        </w:r>
      </w:del>
    </w:p>
    <w:p w14:paraId="123E9F2B" w14:textId="49A0A155"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severe deformity of the right hip suggested that multiple muscles were co-contracting simultaneously</w:t>
      </w:r>
      <w:r w:rsidR="00227895">
        <w:rPr>
          <w:rFonts w:ascii="Times New Roman" w:eastAsia="Times New Roman" w:hAnsi="Times New Roman" w:cs="Times New Roman"/>
          <w:sz w:val="24"/>
          <w:szCs w:val="24"/>
        </w:rPr>
        <w:t xml:space="preserve"> in addition to the orthopedic deformity</w:t>
      </w:r>
      <w:r>
        <w:rPr>
          <w:rFonts w:ascii="Times New Roman" w:eastAsia="Times New Roman" w:hAnsi="Times New Roman" w:cs="Times New Roman"/>
          <w:sz w:val="24"/>
          <w:szCs w:val="24"/>
        </w:rPr>
        <w:t xml:space="preserve">. Potential side effects were </w:t>
      </w:r>
      <w:r w:rsidR="00995769">
        <w:rPr>
          <w:rFonts w:ascii="Times New Roman" w:eastAsia="Times New Roman" w:hAnsi="Times New Roman" w:cs="Times New Roman"/>
          <w:sz w:val="24"/>
          <w:szCs w:val="24"/>
        </w:rPr>
        <w:t>communicated,</w:t>
      </w:r>
      <w:r>
        <w:rPr>
          <w:rFonts w:ascii="Times New Roman" w:eastAsia="Times New Roman" w:hAnsi="Times New Roman" w:cs="Times New Roman"/>
          <w:sz w:val="24"/>
          <w:szCs w:val="24"/>
        </w:rPr>
        <w:t xml:space="preserve"> and consent was given to perform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using the </w:t>
      </w:r>
      <w:proofErr w:type="spellStart"/>
      <w:r>
        <w:rPr>
          <w:rFonts w:ascii="Times New Roman" w:eastAsia="Times New Roman" w:hAnsi="Times New Roman" w:cs="Times New Roman"/>
          <w:sz w:val="24"/>
          <w:szCs w:val="24"/>
        </w:rPr>
        <w:t>Iovera</w:t>
      </w:r>
      <w:proofErr w:type="spellEnd"/>
      <w:r>
        <w:rPr>
          <w:rFonts w:ascii="Times New Roman" w:eastAsia="Times New Roman" w:hAnsi="Times New Roman" w:cs="Times New Roman"/>
          <w:sz w:val="24"/>
          <w:szCs w:val="24"/>
        </w:rPr>
        <w:t xml:space="preserve"> Handheld </w:t>
      </w:r>
      <w:proofErr w:type="spellStart"/>
      <w:r>
        <w:rPr>
          <w:rFonts w:ascii="Times New Roman" w:eastAsia="Times New Roman" w:hAnsi="Times New Roman" w:cs="Times New Roman"/>
          <w:sz w:val="24"/>
          <w:szCs w:val="24"/>
        </w:rPr>
        <w:t>System</w:t>
      </w:r>
      <w:r w:rsidRPr="0048066B">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rPr>
        <w:t>, a free-standing unit that uses liquid nitrous oxide capsules. The severe hip adduction was addressed by targeting the</w:t>
      </w:r>
      <w:r w:rsidR="00377728">
        <w:rPr>
          <w:rFonts w:ascii="Times New Roman" w:eastAsia="Times New Roman" w:hAnsi="Times New Roman" w:cs="Times New Roman"/>
          <w:sz w:val="24"/>
          <w:szCs w:val="24"/>
        </w:rPr>
        <w:t xml:space="preserve"> bilateral</w:t>
      </w:r>
      <w:r>
        <w:rPr>
          <w:rFonts w:ascii="Times New Roman" w:eastAsia="Times New Roman" w:hAnsi="Times New Roman" w:cs="Times New Roman"/>
          <w:sz w:val="24"/>
          <w:szCs w:val="24"/>
        </w:rPr>
        <w:t xml:space="preserve"> anterior and posterior divisions of the </w:t>
      </w:r>
      <w:proofErr w:type="spellStart"/>
      <w:r>
        <w:rPr>
          <w:rFonts w:ascii="Times New Roman" w:eastAsia="Times New Roman" w:hAnsi="Times New Roman" w:cs="Times New Roman"/>
          <w:sz w:val="24"/>
          <w:szCs w:val="24"/>
        </w:rPr>
        <w:t>obturator</w:t>
      </w:r>
      <w:proofErr w:type="spellEnd"/>
      <w:r>
        <w:rPr>
          <w:rFonts w:ascii="Times New Roman" w:eastAsia="Times New Roman" w:hAnsi="Times New Roman" w:cs="Times New Roman"/>
          <w:sz w:val="24"/>
          <w:szCs w:val="24"/>
        </w:rPr>
        <w:t xml:space="preserve"> </w:t>
      </w:r>
      <w:r w:rsidR="00227895">
        <w:rPr>
          <w:rFonts w:ascii="Times New Roman" w:eastAsia="Times New Roman" w:hAnsi="Times New Roman" w:cs="Times New Roman"/>
          <w:sz w:val="24"/>
          <w:szCs w:val="24"/>
        </w:rPr>
        <w:t xml:space="preserve">nerve </w:t>
      </w:r>
      <w:r>
        <w:rPr>
          <w:rFonts w:ascii="Times New Roman" w:eastAsia="Times New Roman" w:hAnsi="Times New Roman" w:cs="Times New Roman"/>
          <w:sz w:val="24"/>
          <w:szCs w:val="24"/>
        </w:rPr>
        <w:t xml:space="preserve">as described by </w:t>
      </w:r>
      <w:proofErr w:type="spellStart"/>
      <w:r>
        <w:rPr>
          <w:rFonts w:ascii="Times New Roman" w:eastAsia="Times New Roman" w:hAnsi="Times New Roman" w:cs="Times New Roman"/>
          <w:sz w:val="24"/>
          <w:szCs w:val="24"/>
        </w:rPr>
        <w:t>MacRae</w:t>
      </w:r>
      <w:proofErr w:type="spellEnd"/>
      <w:r>
        <w:rPr>
          <w:rFonts w:ascii="Times New Roman" w:eastAsia="Times New Roman" w:hAnsi="Times New Roman" w:cs="Times New Roman"/>
          <w:sz w:val="24"/>
          <w:szCs w:val="24"/>
        </w:rPr>
        <w:t xml:space="preserve"> et al, </w:t>
      </w:r>
      <w:proofErr w:type="gramStart"/>
      <w:r>
        <w:rPr>
          <w:rFonts w:ascii="Times New Roman" w:eastAsia="Times New Roman" w:hAnsi="Times New Roman" w:cs="Times New Roman"/>
          <w:sz w:val="24"/>
          <w:szCs w:val="24"/>
        </w:rPr>
        <w:t>2023.</w:t>
      </w:r>
      <w:r w:rsidR="00771CDC" w:rsidRPr="009708B6">
        <w:rPr>
          <w:rFonts w:ascii="Times New Roman" w:eastAsia="Times New Roman" w:hAnsi="Times New Roman" w:cs="Times New Roman"/>
          <w:color w:val="010000"/>
          <w:sz w:val="24"/>
          <w:szCs w:val="24"/>
          <w:vertAlign w:val="superscript"/>
        </w:rPr>
        <w:t>4</w:t>
      </w:r>
      <w:r>
        <w:rPr>
          <w:rFonts w:ascii="Times New Roman" w:eastAsia="Times New Roman" w:hAnsi="Times New Roman" w:cs="Times New Roman"/>
          <w:sz w:val="24"/>
          <w:szCs w:val="24"/>
        </w:rPr>
        <w:t xml:space="preserve"> Hip flexion</w:t>
      </w:r>
      <w:proofErr w:type="gramEnd"/>
      <w:r>
        <w:rPr>
          <w:rFonts w:ascii="Times New Roman" w:eastAsia="Times New Roman" w:hAnsi="Times New Roman" w:cs="Times New Roman"/>
          <w:sz w:val="24"/>
          <w:szCs w:val="24"/>
        </w:rPr>
        <w:t xml:space="preserve"> </w:t>
      </w:r>
      <w:r w:rsidR="00227895">
        <w:rPr>
          <w:rFonts w:ascii="Times New Roman" w:eastAsia="Times New Roman" w:hAnsi="Times New Roman" w:cs="Times New Roman"/>
          <w:sz w:val="24"/>
          <w:szCs w:val="24"/>
        </w:rPr>
        <w:t>may be caused</w:t>
      </w:r>
      <w:r>
        <w:rPr>
          <w:rFonts w:ascii="Times New Roman" w:eastAsia="Times New Roman" w:hAnsi="Times New Roman" w:cs="Times New Roman"/>
          <w:sz w:val="24"/>
          <w:szCs w:val="24"/>
        </w:rPr>
        <w:t xml:space="preserve"> by multiple muscles</w:t>
      </w:r>
      <w:r w:rsidR="00995769">
        <w:rPr>
          <w:rFonts w:ascii="Times New Roman" w:eastAsia="Times New Roman" w:hAnsi="Times New Roman" w:cs="Times New Roman"/>
          <w:sz w:val="24"/>
          <w:szCs w:val="24"/>
        </w:rPr>
        <w:t>.</w:t>
      </w:r>
      <w:del w:id="199" w:author="Editorial Integra" w:date="2025-04-04T23:57:00Z">
        <w:r w:rsidDel="00FE742F">
          <w:rPr>
            <w:rFonts w:ascii="Times New Roman" w:eastAsia="Times New Roman" w:hAnsi="Times New Roman" w:cs="Times New Roman"/>
            <w:sz w:val="24"/>
            <w:szCs w:val="24"/>
          </w:rPr>
          <w:delText xml:space="preserve"> </w:delText>
        </w:r>
      </w:del>
      <w:r w:rsidR="00771CDC" w:rsidRPr="009708B6">
        <w:rPr>
          <w:rFonts w:ascii="Times New Roman" w:eastAsia="Times New Roman" w:hAnsi="Times New Roman" w:cs="Times New Roman"/>
          <w:color w:val="010000"/>
          <w:sz w:val="24"/>
          <w:szCs w:val="24"/>
          <w:vertAlign w:val="superscript"/>
        </w:rPr>
        <w:t>5</w:t>
      </w:r>
      <w:r w:rsidR="003051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rectus </w:t>
      </w:r>
      <w:proofErr w:type="spellStart"/>
      <w:r>
        <w:rPr>
          <w:rFonts w:ascii="Times New Roman" w:eastAsia="Times New Roman" w:hAnsi="Times New Roman" w:cs="Times New Roman"/>
          <w:sz w:val="24"/>
          <w:szCs w:val="24"/>
        </w:rPr>
        <w:t>femoris</w:t>
      </w:r>
      <w:proofErr w:type="spellEnd"/>
      <w:r>
        <w:rPr>
          <w:rFonts w:ascii="Times New Roman" w:eastAsia="Times New Roman" w:hAnsi="Times New Roman" w:cs="Times New Roman"/>
          <w:sz w:val="24"/>
          <w:szCs w:val="24"/>
        </w:rPr>
        <w:t xml:space="preserve"> anatomy for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was described by </w:t>
      </w:r>
      <w:proofErr w:type="spellStart"/>
      <w:r>
        <w:rPr>
          <w:rFonts w:ascii="Times New Roman" w:eastAsia="Times New Roman" w:hAnsi="Times New Roman" w:cs="Times New Roman"/>
          <w:sz w:val="24"/>
          <w:szCs w:val="24"/>
        </w:rPr>
        <w:t>Boissonnalt</w:t>
      </w:r>
      <w:proofErr w:type="spellEnd"/>
      <w:r>
        <w:rPr>
          <w:rFonts w:ascii="Times New Roman" w:eastAsia="Times New Roman" w:hAnsi="Times New Roman" w:cs="Times New Roman"/>
          <w:sz w:val="24"/>
          <w:szCs w:val="24"/>
        </w:rPr>
        <w:t xml:space="preserve"> et al in 2024,</w:t>
      </w:r>
      <w:r w:rsidR="00771CDC">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and the addition of the</w:t>
      </w:r>
      <w:r w:rsidR="00552913">
        <w:rPr>
          <w:rFonts w:ascii="Times New Roman" w:eastAsia="Times New Roman" w:hAnsi="Times New Roman" w:cs="Times New Roman"/>
          <w:sz w:val="24"/>
          <w:szCs w:val="24"/>
        </w:rPr>
        <w:t xml:space="preserve"> underlying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vastus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intermedius</w:t>
      </w:r>
      <w:proofErr w:type="spellEnd"/>
      <w:r>
        <w:rPr>
          <w:rFonts w:ascii="Times New Roman" w:eastAsia="Times New Roman" w:hAnsi="Times New Roman" w:cs="Times New Roman"/>
          <w:sz w:val="24"/>
          <w:szCs w:val="24"/>
        </w:rPr>
        <w:t xml:space="preserve"> is shown in </w:t>
      </w:r>
      <w:ins w:id="200" w:author="Editorial Integra" w:date="2025-04-04T23:52:00Z">
        <w:r w:rsidR="00647108">
          <w:rPr>
            <w:rFonts w:ascii="Times New Roman" w:eastAsia="Times New Roman" w:hAnsi="Times New Roman" w:cs="Times New Roman"/>
            <w:sz w:val="24"/>
            <w:szCs w:val="24"/>
          </w:rPr>
          <w:t>f</w:t>
        </w:r>
      </w:ins>
      <w:del w:id="201" w:author="Editorial Integra" w:date="2025-04-04T23:52:00Z">
        <w:r w:rsidDel="00647108">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ig</w:t>
      </w:r>
      <w:del w:id="202" w:author="Editorial Integra" w:date="2025-04-04T23:52:00Z">
        <w:r w:rsidDel="00647108">
          <w:rPr>
            <w:rFonts w:ascii="Times New Roman" w:eastAsia="Times New Roman" w:hAnsi="Times New Roman" w:cs="Times New Roman"/>
            <w:sz w:val="24"/>
            <w:szCs w:val="24"/>
          </w:rPr>
          <w:delText>ure</w:delText>
        </w:r>
      </w:del>
      <w:r>
        <w:rPr>
          <w:rFonts w:ascii="Times New Roman" w:eastAsia="Times New Roman" w:hAnsi="Times New Roman" w:cs="Times New Roman"/>
          <w:sz w:val="24"/>
          <w:szCs w:val="24"/>
        </w:rPr>
        <w:t xml:space="preserve"> </w:t>
      </w:r>
      <w:r w:rsidR="00C46977" w:rsidRPr="009708B6">
        <w:rPr>
          <w:rFonts w:ascii="Times New Roman" w:eastAsia="Times New Roman" w:hAnsi="Times New Roman" w:cs="Times New Roman"/>
          <w:color w:val="010000"/>
          <w:sz w:val="24"/>
          <w:szCs w:val="24"/>
        </w:rPr>
        <w:t>3</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iliacus</w:t>
      </w:r>
      <w:proofErr w:type="spellEnd"/>
      <w:r>
        <w:rPr>
          <w:rFonts w:ascii="Times New Roman" w:eastAsia="Times New Roman" w:hAnsi="Times New Roman" w:cs="Times New Roman"/>
          <w:sz w:val="24"/>
          <w:szCs w:val="24"/>
        </w:rPr>
        <w:t xml:space="preserve"> portion of the </w:t>
      </w:r>
      <w:proofErr w:type="spellStart"/>
      <w:r>
        <w:rPr>
          <w:rFonts w:ascii="Times New Roman" w:eastAsia="Times New Roman" w:hAnsi="Times New Roman" w:cs="Times New Roman"/>
          <w:sz w:val="24"/>
          <w:szCs w:val="24"/>
        </w:rPr>
        <w:t>iliopsoas</w:t>
      </w:r>
      <w:proofErr w:type="spellEnd"/>
      <w:r>
        <w:rPr>
          <w:rFonts w:ascii="Times New Roman" w:eastAsia="Times New Roman" w:hAnsi="Times New Roman" w:cs="Times New Roman"/>
          <w:sz w:val="24"/>
          <w:szCs w:val="24"/>
        </w:rPr>
        <w:t xml:space="preserve"> </w:t>
      </w:r>
      <w:r w:rsidR="0030514D">
        <w:rPr>
          <w:rFonts w:ascii="Times New Roman" w:eastAsia="Times New Roman" w:hAnsi="Times New Roman" w:cs="Times New Roman"/>
          <w:sz w:val="24"/>
          <w:szCs w:val="24"/>
        </w:rPr>
        <w:t xml:space="preserve">was only seen after treatment of the rectus </w:t>
      </w:r>
      <w:proofErr w:type="spellStart"/>
      <w:r w:rsidR="0030514D">
        <w:rPr>
          <w:rFonts w:ascii="Times New Roman" w:eastAsia="Times New Roman" w:hAnsi="Times New Roman" w:cs="Times New Roman"/>
          <w:sz w:val="24"/>
          <w:szCs w:val="24"/>
        </w:rPr>
        <w:t>femoris</w:t>
      </w:r>
      <w:proofErr w:type="spellEnd"/>
      <w:r w:rsidR="0030514D">
        <w:rPr>
          <w:rFonts w:ascii="Times New Roman" w:eastAsia="Times New Roman" w:hAnsi="Times New Roman" w:cs="Times New Roman"/>
          <w:sz w:val="24"/>
          <w:szCs w:val="24"/>
        </w:rPr>
        <w:t>, which</w:t>
      </w:r>
      <w:r>
        <w:rPr>
          <w:rFonts w:ascii="Times New Roman" w:eastAsia="Times New Roman" w:hAnsi="Times New Roman" w:cs="Times New Roman"/>
          <w:sz w:val="24"/>
          <w:szCs w:val="24"/>
        </w:rPr>
        <w:t xml:space="preserve"> allowed</w:t>
      </w:r>
      <w:r w:rsidR="0030514D">
        <w:rPr>
          <w:rFonts w:ascii="Times New Roman" w:eastAsia="Times New Roman" w:hAnsi="Times New Roman" w:cs="Times New Roman"/>
          <w:sz w:val="24"/>
          <w:szCs w:val="24"/>
        </w:rPr>
        <w:t xml:space="preserve"> for hip</w:t>
      </w:r>
      <w:r>
        <w:rPr>
          <w:rFonts w:ascii="Times New Roman" w:eastAsia="Times New Roman" w:hAnsi="Times New Roman" w:cs="Times New Roman"/>
          <w:sz w:val="24"/>
          <w:szCs w:val="24"/>
        </w:rPr>
        <w:t xml:space="preserve"> extension</w:t>
      </w:r>
      <w:r w:rsidR="0030514D">
        <w:rPr>
          <w:rFonts w:ascii="Times New Roman" w:eastAsia="Times New Roman" w:hAnsi="Times New Roman" w:cs="Times New Roman"/>
          <w:sz w:val="24"/>
          <w:szCs w:val="24"/>
        </w:rPr>
        <w:t xml:space="preserve"> and visualization of this muscle under ultrasound</w:t>
      </w:r>
      <w:r>
        <w:rPr>
          <w:rFonts w:ascii="Times New Roman" w:eastAsia="Times New Roman" w:hAnsi="Times New Roman" w:cs="Times New Roman"/>
          <w:sz w:val="24"/>
          <w:szCs w:val="24"/>
        </w:rPr>
        <w:t xml:space="preserve"> and was treated intramuscularly. </w:t>
      </w:r>
      <w:r w:rsidR="0030514D" w:rsidRPr="0030514D">
        <w:rPr>
          <w:rFonts w:ascii="Times New Roman" w:eastAsia="Times New Roman" w:hAnsi="Times New Roman" w:cs="Times New Roman"/>
          <w:sz w:val="24"/>
          <w:szCs w:val="24"/>
        </w:rPr>
        <w:t xml:space="preserve">The right </w:t>
      </w:r>
      <w:proofErr w:type="spellStart"/>
      <w:r w:rsidR="0030514D" w:rsidRPr="0030514D">
        <w:rPr>
          <w:rFonts w:ascii="Times New Roman" w:eastAsia="Times New Roman" w:hAnsi="Times New Roman" w:cs="Times New Roman"/>
          <w:sz w:val="24"/>
          <w:szCs w:val="24"/>
        </w:rPr>
        <w:t>sartorius</w:t>
      </w:r>
      <w:proofErr w:type="spellEnd"/>
      <w:r w:rsidR="0030514D" w:rsidRPr="0030514D">
        <w:rPr>
          <w:rFonts w:ascii="Times New Roman" w:eastAsia="Times New Roman" w:hAnsi="Times New Roman" w:cs="Times New Roman"/>
          <w:sz w:val="24"/>
          <w:szCs w:val="24"/>
        </w:rPr>
        <w:t xml:space="preserve"> muscle was</w:t>
      </w:r>
      <w:r w:rsidR="00552913">
        <w:rPr>
          <w:rFonts w:ascii="Times New Roman" w:eastAsia="Times New Roman" w:hAnsi="Times New Roman" w:cs="Times New Roman"/>
          <w:sz w:val="24"/>
          <w:szCs w:val="24"/>
        </w:rPr>
        <w:t xml:space="preserve"> later </w:t>
      </w:r>
      <w:r w:rsidR="0030514D" w:rsidRPr="0030514D">
        <w:rPr>
          <w:rFonts w:ascii="Times New Roman" w:eastAsia="Times New Roman" w:hAnsi="Times New Roman" w:cs="Times New Roman"/>
          <w:sz w:val="24"/>
          <w:szCs w:val="24"/>
        </w:rPr>
        <w:t>added during</w:t>
      </w:r>
      <w:r w:rsidR="0030514D">
        <w:rPr>
          <w:rFonts w:ascii="Times New Roman" w:eastAsia="Times New Roman" w:hAnsi="Times New Roman" w:cs="Times New Roman"/>
          <w:sz w:val="24"/>
          <w:szCs w:val="24"/>
        </w:rPr>
        <w:t xml:space="preserve"> a</w:t>
      </w:r>
      <w:r w:rsidR="0030514D" w:rsidRPr="0030514D">
        <w:rPr>
          <w:rFonts w:ascii="Times New Roman" w:eastAsia="Times New Roman" w:hAnsi="Times New Roman" w:cs="Times New Roman"/>
          <w:sz w:val="24"/>
          <w:szCs w:val="24"/>
        </w:rPr>
        <w:t xml:space="preserve"> repeat </w:t>
      </w:r>
      <w:proofErr w:type="spellStart"/>
      <w:r w:rsidR="0030514D" w:rsidRPr="0030514D">
        <w:rPr>
          <w:rFonts w:ascii="Times New Roman" w:eastAsia="Times New Roman" w:hAnsi="Times New Roman" w:cs="Times New Roman"/>
          <w:sz w:val="24"/>
          <w:szCs w:val="24"/>
        </w:rPr>
        <w:t>cryoneurolysis</w:t>
      </w:r>
      <w:proofErr w:type="spellEnd"/>
      <w:r w:rsidR="0030514D" w:rsidRPr="0030514D">
        <w:rPr>
          <w:rFonts w:ascii="Times New Roman" w:eastAsia="Times New Roman" w:hAnsi="Times New Roman" w:cs="Times New Roman"/>
          <w:sz w:val="24"/>
          <w:szCs w:val="24"/>
        </w:rPr>
        <w:t xml:space="preserve"> to help </w:t>
      </w:r>
      <w:r w:rsidR="00E12B5A">
        <w:rPr>
          <w:rFonts w:ascii="Times New Roman" w:eastAsia="Times New Roman" w:hAnsi="Times New Roman" w:cs="Times New Roman"/>
          <w:sz w:val="24"/>
          <w:szCs w:val="24"/>
        </w:rPr>
        <w:t>reduce the</w:t>
      </w:r>
      <w:r w:rsidR="00E12B5A" w:rsidRPr="0030514D">
        <w:rPr>
          <w:rFonts w:ascii="Times New Roman" w:eastAsia="Times New Roman" w:hAnsi="Times New Roman" w:cs="Times New Roman"/>
          <w:sz w:val="24"/>
          <w:szCs w:val="24"/>
        </w:rPr>
        <w:t xml:space="preserve"> </w:t>
      </w:r>
      <w:r w:rsidR="0030514D" w:rsidRPr="0030514D">
        <w:rPr>
          <w:rFonts w:ascii="Times New Roman" w:eastAsia="Times New Roman" w:hAnsi="Times New Roman" w:cs="Times New Roman"/>
          <w:sz w:val="24"/>
          <w:szCs w:val="24"/>
        </w:rPr>
        <w:t>hip flexion contracture, as it is a</w:t>
      </w:r>
      <w:r w:rsidR="00995769">
        <w:rPr>
          <w:rFonts w:ascii="Times New Roman" w:eastAsia="Times New Roman" w:hAnsi="Times New Roman" w:cs="Times New Roman"/>
          <w:sz w:val="24"/>
          <w:szCs w:val="24"/>
        </w:rPr>
        <w:t xml:space="preserve"> </w:t>
      </w:r>
      <w:r w:rsidR="0030514D" w:rsidRPr="0030514D">
        <w:rPr>
          <w:rFonts w:ascii="Times New Roman" w:eastAsia="Times New Roman" w:hAnsi="Times New Roman" w:cs="Times New Roman"/>
          <w:sz w:val="24"/>
          <w:szCs w:val="24"/>
        </w:rPr>
        <w:t>hip flexor.</w:t>
      </w:r>
      <w:del w:id="203" w:author="Editorial Integra" w:date="2025-04-04T23:57:00Z">
        <w:r w:rsidR="0030514D" w:rsidRPr="0030514D" w:rsidDel="00463FFC">
          <w:rPr>
            <w:rFonts w:ascii="Times New Roman" w:eastAsia="Times New Roman" w:hAnsi="Times New Roman" w:cs="Times New Roman"/>
            <w:sz w:val="24"/>
            <w:szCs w:val="24"/>
          </w:rPr>
          <w:delText xml:space="preserve"> </w:delText>
        </w:r>
      </w:del>
      <w:r w:rsidR="0030514D" w:rsidRPr="0030514D">
        <w:rPr>
          <w:rFonts w:ascii="Times New Roman" w:eastAsia="Times New Roman" w:hAnsi="Times New Roman" w:cs="Times New Roman"/>
          <w:sz w:val="24"/>
          <w:szCs w:val="24"/>
        </w:rPr>
        <w:t xml:space="preserve"> </w:t>
      </w:r>
      <w:r w:rsidR="0030514D">
        <w:rPr>
          <w:rFonts w:ascii="Times New Roman" w:eastAsia="Times New Roman" w:hAnsi="Times New Roman" w:cs="Times New Roman"/>
          <w:sz w:val="24"/>
          <w:szCs w:val="24"/>
        </w:rPr>
        <w:t>T</w:t>
      </w:r>
      <w:r w:rsidR="00995769">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sartorius</w:t>
      </w:r>
      <w:proofErr w:type="spellEnd"/>
      <w:r>
        <w:rPr>
          <w:rFonts w:ascii="Times New Roman" w:eastAsia="Times New Roman" w:hAnsi="Times New Roman" w:cs="Times New Roman"/>
          <w:sz w:val="24"/>
          <w:szCs w:val="24"/>
        </w:rPr>
        <w:t xml:space="preserve"> was </w:t>
      </w:r>
      <w:r w:rsidR="00E12B5A">
        <w:rPr>
          <w:rFonts w:ascii="Times New Roman" w:eastAsia="Times New Roman" w:hAnsi="Times New Roman" w:cs="Times New Roman"/>
          <w:sz w:val="24"/>
          <w:szCs w:val="24"/>
        </w:rPr>
        <w:t xml:space="preserve">located on ultrasound </w:t>
      </w:r>
      <w:r>
        <w:rPr>
          <w:rFonts w:ascii="Times New Roman" w:eastAsia="Times New Roman" w:hAnsi="Times New Roman" w:cs="Times New Roman"/>
          <w:sz w:val="24"/>
          <w:szCs w:val="24"/>
        </w:rPr>
        <w:t xml:space="preserve">above the rectus </w:t>
      </w:r>
      <w:proofErr w:type="spellStart"/>
      <w:r>
        <w:rPr>
          <w:rFonts w:ascii="Times New Roman" w:eastAsia="Times New Roman" w:hAnsi="Times New Roman" w:cs="Times New Roman"/>
          <w:sz w:val="24"/>
          <w:szCs w:val="24"/>
        </w:rPr>
        <w:t>femoris</w:t>
      </w:r>
      <w:proofErr w:type="spellEnd"/>
      <w:r>
        <w:rPr>
          <w:rFonts w:ascii="Times New Roman" w:eastAsia="Times New Roman" w:hAnsi="Times New Roman" w:cs="Times New Roman"/>
          <w:sz w:val="24"/>
          <w:szCs w:val="24"/>
        </w:rPr>
        <w:t>, adjacent to the femoral vessels (</w:t>
      </w:r>
      <w:ins w:id="204" w:author="Editorial Integra" w:date="2025-04-04T23:52:00Z">
        <w:r w:rsidR="00647108">
          <w:rPr>
            <w:rFonts w:ascii="Times New Roman" w:eastAsia="Times New Roman" w:hAnsi="Times New Roman" w:cs="Times New Roman"/>
            <w:sz w:val="24"/>
            <w:szCs w:val="24"/>
          </w:rPr>
          <w:t>f</w:t>
        </w:r>
      </w:ins>
      <w:del w:id="205" w:author="Editorial Integra" w:date="2025-04-04T23:52:00Z">
        <w:r w:rsidDel="00647108">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ig</w:t>
      </w:r>
      <w:del w:id="206" w:author="Editorial Integra" w:date="2025-04-04T23:52:00Z">
        <w:r w:rsidDel="00647108">
          <w:rPr>
            <w:rFonts w:ascii="Times New Roman" w:eastAsia="Times New Roman" w:hAnsi="Times New Roman" w:cs="Times New Roman"/>
            <w:sz w:val="24"/>
            <w:szCs w:val="24"/>
          </w:rPr>
          <w:delText>ure</w:delText>
        </w:r>
      </w:del>
      <w:r>
        <w:rPr>
          <w:rFonts w:ascii="Times New Roman" w:eastAsia="Times New Roman" w:hAnsi="Times New Roman" w:cs="Times New Roman"/>
          <w:sz w:val="24"/>
          <w:szCs w:val="24"/>
        </w:rPr>
        <w:t xml:space="preserve"> </w:t>
      </w:r>
      <w:r w:rsidR="00C46977" w:rsidRPr="009708B6">
        <w:rPr>
          <w:rFonts w:ascii="Times New Roman" w:eastAsia="Times New Roman" w:hAnsi="Times New Roman" w:cs="Times New Roman"/>
          <w:color w:val="010000"/>
          <w:sz w:val="24"/>
          <w:szCs w:val="24"/>
        </w:rPr>
        <w:t>3</w:t>
      </w:r>
      <w:r>
        <w:rPr>
          <w:rFonts w:ascii="Times New Roman" w:eastAsia="Times New Roman" w:hAnsi="Times New Roman" w:cs="Times New Roman"/>
          <w:sz w:val="24"/>
          <w:szCs w:val="24"/>
        </w:rPr>
        <w:t>). The knee flexion was addressed by treating the hamstring muscle groups intramuscularly</w:t>
      </w:r>
      <w:r w:rsidR="0030514D">
        <w:rPr>
          <w:rFonts w:ascii="Times New Roman" w:eastAsia="Times New Roman" w:hAnsi="Times New Roman" w:cs="Times New Roman"/>
          <w:sz w:val="24"/>
          <w:szCs w:val="24"/>
        </w:rPr>
        <w:t xml:space="preserve"> as they flex the knee adding to the flexion movement about the hips.</w:t>
      </w:r>
      <w:r w:rsidR="00771CDC" w:rsidRPr="009708B6">
        <w:rPr>
          <w:rFonts w:ascii="Times New Roman" w:eastAsia="Times New Roman" w:hAnsi="Times New Roman" w:cs="Times New Roman"/>
          <w:color w:val="010000"/>
          <w:sz w:val="24"/>
          <w:szCs w:val="24"/>
          <w:vertAlign w:val="superscript"/>
        </w:rPr>
        <w:t>7</w:t>
      </w:r>
      <w:r w:rsidR="00771CD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intramuscular </w:t>
      </w:r>
      <w:r w:rsidR="00995769">
        <w:rPr>
          <w:rFonts w:ascii="Times New Roman" w:eastAsia="Times New Roman" w:hAnsi="Times New Roman" w:cs="Times New Roman"/>
          <w:sz w:val="24"/>
          <w:szCs w:val="24"/>
        </w:rPr>
        <w:t xml:space="preserve">sciatic nerve </w:t>
      </w:r>
      <w:r>
        <w:rPr>
          <w:rFonts w:ascii="Times New Roman" w:eastAsia="Times New Roman" w:hAnsi="Times New Roman" w:cs="Times New Roman"/>
          <w:sz w:val="24"/>
          <w:szCs w:val="24"/>
        </w:rPr>
        <w:t xml:space="preserve">branches of the semimembranosus and semitendinosus were localized </w:t>
      </w:r>
      <w:r w:rsidRPr="009708B6">
        <w:rPr>
          <w:rFonts w:ascii="Times New Roman" w:eastAsia="Times New Roman" w:hAnsi="Times New Roman" w:cs="Times New Roman"/>
          <w:color w:val="010000"/>
          <w:sz w:val="24"/>
          <w:szCs w:val="24"/>
        </w:rPr>
        <w:t>5</w:t>
      </w:r>
      <w:r>
        <w:rPr>
          <w:rFonts w:ascii="Times New Roman" w:eastAsia="Times New Roman" w:hAnsi="Times New Roman" w:cs="Times New Roman"/>
          <w:sz w:val="24"/>
          <w:szCs w:val="24"/>
        </w:rPr>
        <w:t>-</w:t>
      </w:r>
      <w:r w:rsidRPr="009708B6">
        <w:rPr>
          <w:rFonts w:ascii="Times New Roman" w:eastAsia="Times New Roman" w:hAnsi="Times New Roman" w:cs="Times New Roman"/>
          <w:color w:val="010000"/>
          <w:sz w:val="24"/>
          <w:szCs w:val="24"/>
        </w:rPr>
        <w:t>10</w:t>
      </w:r>
      <w:r>
        <w:rPr>
          <w:rFonts w:ascii="Times New Roman" w:eastAsia="Times New Roman" w:hAnsi="Times New Roman" w:cs="Times New Roman"/>
          <w:sz w:val="24"/>
          <w:szCs w:val="24"/>
        </w:rPr>
        <w:t xml:space="preserve"> cm below the </w:t>
      </w:r>
      <w:proofErr w:type="spellStart"/>
      <w:r>
        <w:rPr>
          <w:rFonts w:ascii="Times New Roman" w:eastAsia="Times New Roman" w:hAnsi="Times New Roman" w:cs="Times New Roman"/>
          <w:sz w:val="24"/>
          <w:szCs w:val="24"/>
        </w:rPr>
        <w:t>subgluteal</w:t>
      </w:r>
      <w:proofErr w:type="spellEnd"/>
      <w:r>
        <w:rPr>
          <w:rFonts w:ascii="Times New Roman" w:eastAsia="Times New Roman" w:hAnsi="Times New Roman" w:cs="Times New Roman"/>
          <w:sz w:val="24"/>
          <w:szCs w:val="24"/>
        </w:rPr>
        <w:t xml:space="preserve"> fold. </w:t>
      </w:r>
      <w:r w:rsidR="00771CDC">
        <w:rPr>
          <w:rFonts w:ascii="Times New Roman" w:eastAsia="Times New Roman" w:hAnsi="Times New Roman" w:cs="Times New Roman"/>
          <w:sz w:val="24"/>
          <w:szCs w:val="24"/>
        </w:rPr>
        <w:t xml:space="preserve"> The treated muscles are </w:t>
      </w:r>
      <w:r w:rsidR="00377728">
        <w:rPr>
          <w:rFonts w:ascii="Times New Roman" w:eastAsia="Times New Roman" w:hAnsi="Times New Roman" w:cs="Times New Roman"/>
          <w:sz w:val="24"/>
          <w:szCs w:val="24"/>
        </w:rPr>
        <w:t>listed</w:t>
      </w:r>
      <w:r w:rsidR="00771CDC">
        <w:rPr>
          <w:rFonts w:ascii="Times New Roman" w:eastAsia="Times New Roman" w:hAnsi="Times New Roman" w:cs="Times New Roman"/>
          <w:sz w:val="24"/>
          <w:szCs w:val="24"/>
        </w:rPr>
        <w:t xml:space="preserve"> in </w:t>
      </w:r>
      <w:del w:id="207" w:author="Editorial Integra" w:date="2025-04-04T23:57:00Z">
        <w:r w:rsidR="00771CDC" w:rsidDel="00FE742F">
          <w:rPr>
            <w:rFonts w:ascii="Times New Roman" w:eastAsia="Times New Roman" w:hAnsi="Times New Roman" w:cs="Times New Roman"/>
            <w:sz w:val="24"/>
            <w:szCs w:val="24"/>
          </w:rPr>
          <w:delText xml:space="preserve">Table </w:delText>
        </w:r>
      </w:del>
      <w:ins w:id="208" w:author="Editorial Integra" w:date="2025-04-04T23:57:00Z">
        <w:r w:rsidR="00FE742F">
          <w:rPr>
            <w:rFonts w:ascii="Times New Roman" w:eastAsia="Times New Roman" w:hAnsi="Times New Roman" w:cs="Times New Roman"/>
            <w:sz w:val="24"/>
            <w:szCs w:val="24"/>
          </w:rPr>
          <w:t>t</w:t>
        </w:r>
        <w:r w:rsidR="00FE742F">
          <w:rPr>
            <w:rFonts w:ascii="Times New Roman" w:eastAsia="Times New Roman" w:hAnsi="Times New Roman" w:cs="Times New Roman"/>
            <w:sz w:val="24"/>
            <w:szCs w:val="24"/>
          </w:rPr>
          <w:t xml:space="preserve">able </w:t>
        </w:r>
      </w:ins>
      <w:r w:rsidR="00377728" w:rsidRPr="009708B6">
        <w:rPr>
          <w:rFonts w:ascii="Times New Roman" w:eastAsia="Times New Roman" w:hAnsi="Times New Roman" w:cs="Times New Roman"/>
          <w:color w:val="010000"/>
          <w:sz w:val="24"/>
          <w:szCs w:val="24"/>
        </w:rPr>
        <w:t>1</w:t>
      </w:r>
      <w:r w:rsidR="00771CDC">
        <w:rPr>
          <w:rFonts w:ascii="Times New Roman" w:eastAsia="Times New Roman" w:hAnsi="Times New Roman" w:cs="Times New Roman"/>
          <w:sz w:val="24"/>
          <w:szCs w:val="24"/>
        </w:rPr>
        <w:t>.</w:t>
      </w:r>
    </w:p>
    <w:p w14:paraId="5683293B" w14:textId="06F4507A" w:rsidR="001E25C9" w:rsidRPr="008A5EC9" w:rsidRDefault="00826679">
      <w:pPr>
        <w:spacing w:line="480" w:lineRule="auto"/>
        <w:rPr>
          <w:rFonts w:ascii="Times New Roman" w:eastAsia="Times New Roman" w:hAnsi="Times New Roman" w:cs="Times New Roman"/>
          <w:i/>
          <w:sz w:val="24"/>
          <w:szCs w:val="24"/>
        </w:rPr>
      </w:pPr>
      <w:ins w:id="209" w:author="Editorial Integra" w:date="2025-04-04T22:43:00Z">
        <w:r>
          <w:rPr>
            <w:rFonts w:ascii="Times New Roman" w:hAnsi="Times New Roman" w:cs="Times New Roman"/>
            <w:color w:val="000000" w:themeColor="text1"/>
            <w:sz w:val="24"/>
          </w:rPr>
          <w:t>&lt;H2&gt;</w:t>
        </w:r>
      </w:ins>
      <w:r w:rsidR="000B5664" w:rsidRPr="00826679">
        <w:rPr>
          <w:rFonts w:ascii="Times New Roman" w:eastAsia="Times New Roman" w:hAnsi="Times New Roman" w:cs="Times New Roman"/>
          <w:i/>
          <w:sz w:val="24"/>
          <w:szCs w:val="24"/>
          <w:rPrChange w:id="210" w:author="Editorial Integra" w:date="2025-04-04T22:44:00Z">
            <w:rPr>
              <w:rFonts w:ascii="Times New Roman" w:eastAsia="Times New Roman" w:hAnsi="Times New Roman" w:cs="Times New Roman"/>
              <w:b/>
              <w:sz w:val="24"/>
              <w:szCs w:val="24"/>
            </w:rPr>
          </w:rPrChange>
        </w:rPr>
        <w:t>Results for lower extremities</w:t>
      </w:r>
      <w:del w:id="211" w:author="Editorial Integra" w:date="2025-04-04T22:44:00Z">
        <w:r w:rsidR="000B5664" w:rsidRPr="00826679" w:rsidDel="00826679">
          <w:rPr>
            <w:rFonts w:ascii="Times New Roman" w:eastAsia="Times New Roman" w:hAnsi="Times New Roman" w:cs="Times New Roman"/>
            <w:i/>
            <w:sz w:val="24"/>
            <w:szCs w:val="24"/>
            <w:rPrChange w:id="212" w:author="Editorial Integra" w:date="2025-04-04T22:44:00Z">
              <w:rPr>
                <w:rFonts w:ascii="Times New Roman" w:eastAsia="Times New Roman" w:hAnsi="Times New Roman" w:cs="Times New Roman"/>
                <w:b/>
                <w:sz w:val="24"/>
                <w:szCs w:val="24"/>
              </w:rPr>
            </w:rPrChange>
          </w:rPr>
          <w:delText>:</w:delText>
        </w:r>
      </w:del>
    </w:p>
    <w:p w14:paraId="4ED4F8BD" w14:textId="022BF3A6" w:rsidR="00771CDC"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procedure, immediate improvements in range of motion </w:t>
      </w:r>
      <w:r w:rsidR="00552913">
        <w:rPr>
          <w:rFonts w:ascii="Times New Roman" w:eastAsia="Times New Roman" w:hAnsi="Times New Roman" w:cs="Times New Roman"/>
          <w:sz w:val="24"/>
          <w:szCs w:val="24"/>
        </w:rPr>
        <w:t xml:space="preserve">were demonstrated </w:t>
      </w:r>
      <w:r>
        <w:rPr>
          <w:rFonts w:ascii="Times New Roman" w:eastAsia="Times New Roman" w:hAnsi="Times New Roman" w:cs="Times New Roman"/>
          <w:sz w:val="24"/>
          <w:szCs w:val="24"/>
        </w:rPr>
        <w:t>and</w:t>
      </w:r>
      <w:r w:rsidR="00552913">
        <w:rPr>
          <w:rFonts w:ascii="Times New Roman" w:eastAsia="Times New Roman" w:hAnsi="Times New Roman" w:cs="Times New Roman"/>
          <w:sz w:val="24"/>
          <w:szCs w:val="24"/>
        </w:rPr>
        <w:t xml:space="preserve"> the patient</w:t>
      </w:r>
      <w:r>
        <w:rPr>
          <w:rFonts w:ascii="Times New Roman" w:eastAsia="Times New Roman" w:hAnsi="Times New Roman" w:cs="Times New Roman"/>
          <w:sz w:val="24"/>
          <w:szCs w:val="24"/>
        </w:rPr>
        <w:t xml:space="preserve"> reported being “happy with the extra movement” </w:t>
      </w:r>
      <w:r w:rsidR="00552913">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bilateral knee extension (</w:t>
      </w:r>
      <w:del w:id="213" w:author="Editorial Integra" w:date="2025-04-04T23:52:00Z">
        <w:r w:rsidDel="00647108">
          <w:rPr>
            <w:rFonts w:ascii="Times New Roman" w:eastAsia="Times New Roman" w:hAnsi="Times New Roman" w:cs="Times New Roman"/>
            <w:sz w:val="24"/>
            <w:szCs w:val="24"/>
          </w:rPr>
          <w:delText xml:space="preserve">Figure </w:delText>
        </w:r>
      </w:del>
      <w:ins w:id="214" w:author="Editorial Integra" w:date="2025-04-04T23:52:00Z">
        <w:r w:rsidR="00647108">
          <w:rPr>
            <w:rFonts w:ascii="Times New Roman" w:eastAsia="Times New Roman" w:hAnsi="Times New Roman" w:cs="Times New Roman"/>
            <w:sz w:val="24"/>
            <w:szCs w:val="24"/>
          </w:rPr>
          <w:t>fig</w:t>
        </w:r>
        <w:r w:rsidR="00647108">
          <w:rPr>
            <w:rFonts w:ascii="Times New Roman" w:eastAsia="Times New Roman" w:hAnsi="Times New Roman" w:cs="Times New Roman"/>
            <w:sz w:val="24"/>
            <w:szCs w:val="24"/>
          </w:rPr>
          <w:t xml:space="preserve"> </w:t>
        </w:r>
      </w:ins>
      <w:r w:rsidRPr="009708B6">
        <w:rPr>
          <w:rFonts w:ascii="Times New Roman" w:eastAsia="Times New Roman" w:hAnsi="Times New Roman" w:cs="Times New Roman"/>
          <w:color w:val="010000"/>
          <w:sz w:val="24"/>
          <w:szCs w:val="24"/>
        </w:rPr>
        <w:t>2</w:t>
      </w:r>
      <w:r>
        <w:rPr>
          <w:rFonts w:ascii="Times New Roman" w:eastAsia="Times New Roman" w:hAnsi="Times New Roman" w:cs="Times New Roman"/>
          <w:sz w:val="24"/>
          <w:szCs w:val="24"/>
        </w:rPr>
        <w:t xml:space="preserve">, </w:t>
      </w:r>
      <w:del w:id="215" w:author="Editorial Integra" w:date="2025-04-04T23:52:00Z">
        <w:r w:rsidDel="00647108">
          <w:rPr>
            <w:rFonts w:ascii="Times New Roman" w:eastAsia="Times New Roman" w:hAnsi="Times New Roman" w:cs="Times New Roman"/>
            <w:sz w:val="24"/>
            <w:szCs w:val="24"/>
          </w:rPr>
          <w:delText xml:space="preserve">Table </w:delText>
        </w:r>
      </w:del>
      <w:ins w:id="216" w:author="Editorial Integra" w:date="2025-04-04T23:52:00Z">
        <w:r w:rsidR="00647108">
          <w:rPr>
            <w:rFonts w:ascii="Times New Roman" w:eastAsia="Times New Roman" w:hAnsi="Times New Roman" w:cs="Times New Roman"/>
            <w:sz w:val="24"/>
            <w:szCs w:val="24"/>
          </w:rPr>
          <w:t>t</w:t>
        </w:r>
        <w:r w:rsidR="00647108">
          <w:rPr>
            <w:rFonts w:ascii="Times New Roman" w:eastAsia="Times New Roman" w:hAnsi="Times New Roman" w:cs="Times New Roman"/>
            <w:sz w:val="24"/>
            <w:szCs w:val="24"/>
          </w:rPr>
          <w:t xml:space="preserve">able </w:t>
        </w:r>
      </w:ins>
      <w:r w:rsidRPr="009708B6">
        <w:rPr>
          <w:rFonts w:ascii="Times New Roman" w:eastAsia="Times New Roman" w:hAnsi="Times New Roman" w:cs="Times New Roman"/>
          <w:color w:val="010000"/>
          <w:sz w:val="24"/>
          <w:szCs w:val="24"/>
        </w:rPr>
        <w:t>2</w:t>
      </w:r>
      <w:r>
        <w:rPr>
          <w:rFonts w:ascii="Times New Roman" w:eastAsia="Times New Roman" w:hAnsi="Times New Roman" w:cs="Times New Roman"/>
          <w:sz w:val="24"/>
          <w:szCs w:val="24"/>
        </w:rPr>
        <w:t xml:space="preserve">) and hip </w:t>
      </w:r>
      <w:r w:rsidR="00552913">
        <w:rPr>
          <w:rFonts w:ascii="Times New Roman" w:eastAsia="Times New Roman" w:hAnsi="Times New Roman" w:cs="Times New Roman"/>
          <w:sz w:val="24"/>
          <w:szCs w:val="24"/>
        </w:rPr>
        <w:t xml:space="preserve">extension and </w:t>
      </w:r>
      <w:r>
        <w:rPr>
          <w:rFonts w:ascii="Times New Roman" w:eastAsia="Times New Roman" w:hAnsi="Times New Roman" w:cs="Times New Roman"/>
          <w:sz w:val="24"/>
          <w:szCs w:val="24"/>
        </w:rPr>
        <w:t xml:space="preserve">abduction. Improvements were also seen at </w:t>
      </w:r>
      <w:del w:id="217" w:author="Editorial Integra" w:date="2025-04-04T23:58:00Z">
        <w:r w:rsidRPr="009708B6" w:rsidDel="004C2061">
          <w:rPr>
            <w:rFonts w:ascii="Times New Roman" w:eastAsia="Times New Roman" w:hAnsi="Times New Roman" w:cs="Times New Roman"/>
            <w:color w:val="010000"/>
            <w:sz w:val="24"/>
            <w:szCs w:val="24"/>
          </w:rPr>
          <w:delText>3</w:delText>
        </w:r>
      </w:del>
      <w:ins w:id="218" w:author="Editorial Integra" w:date="2025-04-04T23:58:00Z">
        <w:r w:rsidR="004C2061">
          <w:rPr>
            <w:rFonts w:ascii="Times New Roman" w:eastAsia="Times New Roman" w:hAnsi="Times New Roman" w:cs="Times New Roman"/>
            <w:color w:val="010000"/>
            <w:sz w:val="24"/>
            <w:szCs w:val="24"/>
          </w:rPr>
          <w:t>six</w:t>
        </w:r>
      </w:ins>
      <w:r>
        <w:rPr>
          <w:rFonts w:ascii="Times New Roman" w:eastAsia="Times New Roman" w:hAnsi="Times New Roman" w:cs="Times New Roman"/>
          <w:sz w:val="24"/>
          <w:szCs w:val="24"/>
        </w:rPr>
        <w:t xml:space="preserve">, </w:t>
      </w:r>
      <w:del w:id="219" w:author="Editorial Integra" w:date="2025-04-04T23:58:00Z">
        <w:r w:rsidRPr="009708B6" w:rsidDel="004C2061">
          <w:rPr>
            <w:rFonts w:ascii="Times New Roman" w:eastAsia="Times New Roman" w:hAnsi="Times New Roman" w:cs="Times New Roman"/>
            <w:color w:val="010000"/>
            <w:sz w:val="24"/>
            <w:szCs w:val="24"/>
          </w:rPr>
          <w:delText>6</w:delText>
        </w:r>
      </w:del>
      <w:ins w:id="220" w:author="Editorial Integra" w:date="2025-04-04T23:58:00Z">
        <w:r w:rsidR="004C2061">
          <w:rPr>
            <w:rFonts w:ascii="Times New Roman" w:eastAsia="Times New Roman" w:hAnsi="Times New Roman" w:cs="Times New Roman"/>
            <w:color w:val="010000"/>
            <w:sz w:val="24"/>
            <w:szCs w:val="24"/>
          </w:rPr>
          <w:t>three</w:t>
        </w:r>
      </w:ins>
      <w:r>
        <w:rPr>
          <w:rFonts w:ascii="Times New Roman" w:eastAsia="Times New Roman" w:hAnsi="Times New Roman" w:cs="Times New Roman"/>
          <w:sz w:val="24"/>
          <w:szCs w:val="24"/>
        </w:rPr>
        <w:t xml:space="preserve">, and </w:t>
      </w:r>
      <w:del w:id="221" w:author="Editorial Integra" w:date="2025-04-04T23:58:00Z">
        <w:r w:rsidRPr="009708B6" w:rsidDel="00D45FE8">
          <w:rPr>
            <w:rFonts w:ascii="Times New Roman" w:eastAsia="Times New Roman" w:hAnsi="Times New Roman" w:cs="Times New Roman"/>
            <w:color w:val="010000"/>
            <w:sz w:val="24"/>
            <w:szCs w:val="24"/>
          </w:rPr>
          <w:delText>9</w:delText>
        </w:r>
      </w:del>
      <w:ins w:id="222" w:author="Editorial Integra" w:date="2025-04-04T23:58:00Z">
        <w:r w:rsidR="00D45FE8">
          <w:rPr>
            <w:rFonts w:ascii="Times New Roman" w:eastAsia="Times New Roman" w:hAnsi="Times New Roman" w:cs="Times New Roman"/>
            <w:color w:val="010000"/>
            <w:sz w:val="24"/>
            <w:szCs w:val="24"/>
          </w:rPr>
          <w:t>nine</w:t>
        </w:r>
      </w:ins>
      <w:r>
        <w:rPr>
          <w:rFonts w:ascii="Times New Roman" w:eastAsia="Times New Roman" w:hAnsi="Times New Roman" w:cs="Times New Roman"/>
          <w:sz w:val="24"/>
          <w:szCs w:val="24"/>
        </w:rPr>
        <w:t>-month follow-ups, sustained in the left leg (</w:t>
      </w:r>
      <w:del w:id="223" w:author="Editorial Integra" w:date="2025-04-04T23:52:00Z">
        <w:r w:rsidDel="00647108">
          <w:rPr>
            <w:rFonts w:ascii="Times New Roman" w:eastAsia="Times New Roman" w:hAnsi="Times New Roman" w:cs="Times New Roman"/>
            <w:sz w:val="24"/>
            <w:szCs w:val="24"/>
          </w:rPr>
          <w:delText xml:space="preserve">Table </w:delText>
        </w:r>
      </w:del>
      <w:ins w:id="224" w:author="Editorial Integra" w:date="2025-04-04T23:52:00Z">
        <w:r w:rsidR="00647108">
          <w:rPr>
            <w:rFonts w:ascii="Times New Roman" w:eastAsia="Times New Roman" w:hAnsi="Times New Roman" w:cs="Times New Roman"/>
            <w:sz w:val="24"/>
            <w:szCs w:val="24"/>
          </w:rPr>
          <w:t>t</w:t>
        </w:r>
        <w:r w:rsidR="00647108">
          <w:rPr>
            <w:rFonts w:ascii="Times New Roman" w:eastAsia="Times New Roman" w:hAnsi="Times New Roman" w:cs="Times New Roman"/>
            <w:sz w:val="24"/>
            <w:szCs w:val="24"/>
          </w:rPr>
          <w:t>able</w:t>
        </w:r>
      </w:ins>
      <w:ins w:id="225" w:author="Editorial Integra" w:date="2025-04-05T00:00:00Z">
        <w:r w:rsidR="00705B71">
          <w:rPr>
            <w:rFonts w:ascii="Times New Roman" w:eastAsia="Times New Roman" w:hAnsi="Times New Roman" w:cs="Times New Roman"/>
            <w:sz w:val="24"/>
            <w:szCs w:val="24"/>
          </w:rPr>
          <w:t>s</w:t>
        </w:r>
      </w:ins>
      <w:ins w:id="226" w:author="Editorial Integra" w:date="2025-04-04T23:52:00Z">
        <w:r w:rsidR="00647108">
          <w:rPr>
            <w:rFonts w:ascii="Times New Roman" w:eastAsia="Times New Roman" w:hAnsi="Times New Roman" w:cs="Times New Roman"/>
            <w:sz w:val="24"/>
            <w:szCs w:val="24"/>
          </w:rPr>
          <w:t xml:space="preserve"> </w:t>
        </w:r>
      </w:ins>
      <w:r w:rsidRPr="009708B6">
        <w:rPr>
          <w:rFonts w:ascii="Times New Roman" w:eastAsia="Times New Roman" w:hAnsi="Times New Roman" w:cs="Times New Roman"/>
          <w:color w:val="010000"/>
          <w:sz w:val="24"/>
          <w:szCs w:val="24"/>
        </w:rPr>
        <w:t>2</w:t>
      </w:r>
      <w:proofErr w:type="gramStart"/>
      <w:r>
        <w:rPr>
          <w:rFonts w:ascii="Times New Roman" w:eastAsia="Times New Roman" w:hAnsi="Times New Roman" w:cs="Times New Roman"/>
          <w:sz w:val="24"/>
          <w:szCs w:val="24"/>
        </w:rPr>
        <w:t>,</w:t>
      </w:r>
      <w:bookmarkStart w:id="227" w:name="_GoBack"/>
      <w:bookmarkEnd w:id="227"/>
      <w:proofErr w:type="gramEnd"/>
      <w:del w:id="228" w:author="Editorial Integra" w:date="2025-04-05T00:00:00Z">
        <w:r w:rsidDel="00705B71">
          <w:rPr>
            <w:rFonts w:ascii="Times New Roman" w:eastAsia="Times New Roman" w:hAnsi="Times New Roman" w:cs="Times New Roman"/>
            <w:sz w:val="24"/>
            <w:szCs w:val="24"/>
          </w:rPr>
          <w:delText xml:space="preserve"> </w:delText>
        </w:r>
      </w:del>
      <w:r w:rsidR="00154D9D" w:rsidRPr="009708B6">
        <w:rPr>
          <w:rFonts w:ascii="Times New Roman" w:eastAsia="Times New Roman" w:hAnsi="Times New Roman" w:cs="Times New Roman"/>
          <w:color w:val="010000"/>
          <w:sz w:val="24"/>
          <w:szCs w:val="24"/>
        </w:rPr>
        <w:t>3</w:t>
      </w:r>
      <w:r>
        <w:rPr>
          <w:rFonts w:ascii="Times New Roman" w:eastAsia="Times New Roman" w:hAnsi="Times New Roman" w:cs="Times New Roman"/>
          <w:sz w:val="24"/>
          <w:szCs w:val="24"/>
        </w:rPr>
        <w:t xml:space="preserve">). For hip abduction, improvements were sustained up to </w:t>
      </w:r>
      <w:del w:id="229" w:author="Editorial Integra" w:date="2025-04-04T23:58:00Z">
        <w:r w:rsidRPr="009708B6" w:rsidDel="00D45FE8">
          <w:rPr>
            <w:rFonts w:ascii="Times New Roman" w:eastAsia="Times New Roman" w:hAnsi="Times New Roman" w:cs="Times New Roman"/>
            <w:color w:val="010000"/>
            <w:sz w:val="24"/>
            <w:szCs w:val="24"/>
          </w:rPr>
          <w:delText>9</w:delText>
        </w:r>
        <w:r w:rsidDel="00D45FE8">
          <w:rPr>
            <w:rFonts w:ascii="Times New Roman" w:eastAsia="Times New Roman" w:hAnsi="Times New Roman" w:cs="Times New Roman"/>
            <w:sz w:val="24"/>
            <w:szCs w:val="24"/>
          </w:rPr>
          <w:delText xml:space="preserve"> </w:delText>
        </w:r>
      </w:del>
      <w:ins w:id="230" w:author="Editorial Integra" w:date="2025-04-04T23:58:00Z">
        <w:r w:rsidR="00D45FE8">
          <w:rPr>
            <w:rFonts w:ascii="Times New Roman" w:eastAsia="Times New Roman" w:hAnsi="Times New Roman" w:cs="Times New Roman"/>
            <w:color w:val="010000"/>
            <w:sz w:val="24"/>
            <w:szCs w:val="24"/>
          </w:rPr>
          <w:t>nine</w:t>
        </w:r>
        <w:r w:rsidR="00D45FE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months, with a peak for the left and right side at </w:t>
      </w:r>
      <w:del w:id="231" w:author="Editorial Integra" w:date="2025-04-04T23:58:00Z">
        <w:r w:rsidRPr="009708B6" w:rsidDel="004C2061">
          <w:rPr>
            <w:rFonts w:ascii="Times New Roman" w:eastAsia="Times New Roman" w:hAnsi="Times New Roman" w:cs="Times New Roman"/>
            <w:color w:val="010000"/>
            <w:sz w:val="24"/>
            <w:szCs w:val="24"/>
          </w:rPr>
          <w:delText>6</w:delText>
        </w:r>
        <w:r w:rsidDel="004C2061">
          <w:rPr>
            <w:rFonts w:ascii="Times New Roman" w:eastAsia="Times New Roman" w:hAnsi="Times New Roman" w:cs="Times New Roman"/>
            <w:sz w:val="24"/>
            <w:szCs w:val="24"/>
          </w:rPr>
          <w:delText xml:space="preserve"> </w:delText>
        </w:r>
      </w:del>
      <w:ins w:id="232" w:author="Editorial Integra" w:date="2025-04-04T23:58:00Z">
        <w:r w:rsidR="004C2061">
          <w:rPr>
            <w:rFonts w:ascii="Times New Roman" w:eastAsia="Times New Roman" w:hAnsi="Times New Roman" w:cs="Times New Roman"/>
            <w:color w:val="010000"/>
            <w:sz w:val="24"/>
            <w:szCs w:val="24"/>
          </w:rPr>
          <w:t>six</w:t>
        </w:r>
        <w:r w:rsidR="004C206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w:t>
      </w:r>
      <w:del w:id="233" w:author="Editorial Integra" w:date="2025-04-04T23:58:00Z">
        <w:r w:rsidRPr="009708B6" w:rsidDel="004C2061">
          <w:rPr>
            <w:rFonts w:ascii="Times New Roman" w:eastAsia="Times New Roman" w:hAnsi="Times New Roman" w:cs="Times New Roman"/>
            <w:color w:val="010000"/>
            <w:sz w:val="24"/>
            <w:szCs w:val="24"/>
          </w:rPr>
          <w:delText>2</w:delText>
        </w:r>
        <w:r w:rsidDel="004C2061">
          <w:rPr>
            <w:rFonts w:ascii="Times New Roman" w:eastAsia="Times New Roman" w:hAnsi="Times New Roman" w:cs="Times New Roman"/>
            <w:sz w:val="24"/>
            <w:szCs w:val="24"/>
          </w:rPr>
          <w:delText xml:space="preserve"> </w:delText>
        </w:r>
      </w:del>
      <w:ins w:id="234" w:author="Editorial Integra" w:date="2025-04-04T23:58:00Z">
        <w:r w:rsidR="004C2061">
          <w:rPr>
            <w:rFonts w:ascii="Times New Roman" w:eastAsia="Times New Roman" w:hAnsi="Times New Roman" w:cs="Times New Roman"/>
            <w:color w:val="010000"/>
            <w:sz w:val="24"/>
            <w:szCs w:val="24"/>
          </w:rPr>
          <w:t>two</w:t>
        </w:r>
        <w:r w:rsidR="004C206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months, respectively. Between the three and </w:t>
      </w:r>
      <w:del w:id="235" w:author="Editorial Integra" w:date="2025-04-04T23:57:00Z">
        <w:r w:rsidRPr="009708B6" w:rsidDel="00A45DEC">
          <w:rPr>
            <w:rFonts w:ascii="Times New Roman" w:eastAsia="Times New Roman" w:hAnsi="Times New Roman" w:cs="Times New Roman"/>
            <w:color w:val="010000"/>
            <w:sz w:val="24"/>
            <w:szCs w:val="24"/>
          </w:rPr>
          <w:delText>9</w:delText>
        </w:r>
      </w:del>
      <w:ins w:id="236" w:author="Editorial Integra" w:date="2025-04-04T23:57:00Z">
        <w:r w:rsidR="00A45DEC">
          <w:rPr>
            <w:rFonts w:ascii="Times New Roman" w:eastAsia="Times New Roman" w:hAnsi="Times New Roman" w:cs="Times New Roman"/>
            <w:color w:val="010000"/>
            <w:sz w:val="24"/>
            <w:szCs w:val="24"/>
          </w:rPr>
          <w:t>nine</w:t>
        </w:r>
      </w:ins>
      <w:r>
        <w:rPr>
          <w:rFonts w:ascii="Times New Roman" w:eastAsia="Times New Roman" w:hAnsi="Times New Roman" w:cs="Times New Roman"/>
          <w:sz w:val="24"/>
          <w:szCs w:val="24"/>
        </w:rPr>
        <w:t xml:space="preserve">-month follow-up, the </w:t>
      </w:r>
      <w:r w:rsidR="00552913">
        <w:rPr>
          <w:rFonts w:ascii="Times New Roman" w:eastAsia="Times New Roman" w:hAnsi="Times New Roman" w:cs="Times New Roman"/>
          <w:sz w:val="24"/>
          <w:szCs w:val="24"/>
        </w:rPr>
        <w:t>a</w:t>
      </w:r>
      <w:r w:rsidR="00377728">
        <w:rPr>
          <w:rFonts w:ascii="Times New Roman" w:eastAsia="Times New Roman" w:hAnsi="Times New Roman" w:cs="Times New Roman"/>
          <w:sz w:val="24"/>
          <w:szCs w:val="24"/>
        </w:rPr>
        <w:t>b</w:t>
      </w:r>
      <w:r w:rsidR="00552913">
        <w:rPr>
          <w:rFonts w:ascii="Times New Roman" w:eastAsia="Times New Roman" w:hAnsi="Times New Roman" w:cs="Times New Roman"/>
          <w:sz w:val="24"/>
          <w:szCs w:val="24"/>
        </w:rPr>
        <w:t xml:space="preserve">duction of the </w:t>
      </w:r>
      <w:r>
        <w:rPr>
          <w:rFonts w:ascii="Times New Roman" w:eastAsia="Times New Roman" w:hAnsi="Times New Roman" w:cs="Times New Roman"/>
          <w:sz w:val="24"/>
          <w:szCs w:val="24"/>
        </w:rPr>
        <w:lastRenderedPageBreak/>
        <w:t xml:space="preserve">osteoarthritic right hip gradually </w:t>
      </w:r>
      <w:r w:rsidR="0094509A">
        <w:rPr>
          <w:rFonts w:ascii="Times New Roman" w:eastAsia="Times New Roman" w:hAnsi="Times New Roman" w:cs="Times New Roman"/>
          <w:sz w:val="24"/>
          <w:szCs w:val="24"/>
        </w:rPr>
        <w:t xml:space="preserve">lessened </w:t>
      </w:r>
      <w:r>
        <w:rPr>
          <w:rFonts w:ascii="Times New Roman" w:eastAsia="Times New Roman" w:hAnsi="Times New Roman" w:cs="Times New Roman"/>
          <w:sz w:val="24"/>
          <w:szCs w:val="24"/>
        </w:rPr>
        <w:t>but remained improved from baseline.</w:t>
      </w:r>
      <w:r w:rsidR="00771C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patient’s tone</w:t>
      </w:r>
      <w:r w:rsidR="00552913">
        <w:rPr>
          <w:rFonts w:ascii="Times New Roman" w:eastAsia="Times New Roman" w:hAnsi="Times New Roman" w:cs="Times New Roman"/>
          <w:sz w:val="24"/>
          <w:szCs w:val="24"/>
        </w:rPr>
        <w:t xml:space="preserve"> as measured on the Modified Ashworth Scale</w:t>
      </w:r>
      <w:r>
        <w:rPr>
          <w:rFonts w:ascii="Times New Roman" w:eastAsia="Times New Roman" w:hAnsi="Times New Roman" w:cs="Times New Roman"/>
          <w:sz w:val="24"/>
          <w:szCs w:val="24"/>
        </w:rPr>
        <w:t xml:space="preserve"> did not decrease significantly, possibly </w:t>
      </w:r>
      <w:r w:rsidRPr="00A53EA3">
        <w:rPr>
          <w:rFonts w:ascii="Times New Roman" w:eastAsia="Times New Roman" w:hAnsi="Times New Roman" w:cs="Times New Roman"/>
          <w:sz w:val="24"/>
          <w:szCs w:val="24"/>
        </w:rPr>
        <w:t>due to</w:t>
      </w:r>
      <w:r>
        <w:rPr>
          <w:rFonts w:ascii="Times New Roman" w:eastAsia="Times New Roman" w:hAnsi="Times New Roman" w:cs="Times New Roman"/>
          <w:sz w:val="24"/>
          <w:szCs w:val="24"/>
        </w:rPr>
        <w:t xml:space="preserve"> </w:t>
      </w:r>
      <w:r w:rsidR="00E12B5A">
        <w:rPr>
          <w:rFonts w:ascii="Times New Roman" w:eastAsia="Times New Roman" w:hAnsi="Times New Roman" w:cs="Times New Roman"/>
          <w:sz w:val="24"/>
          <w:szCs w:val="24"/>
        </w:rPr>
        <w:t xml:space="preserve">the severe joint restrictions as well as </w:t>
      </w:r>
      <w:r w:rsidR="0094509A">
        <w:rPr>
          <w:rFonts w:ascii="Times New Roman" w:eastAsia="Times New Roman" w:hAnsi="Times New Roman" w:cs="Times New Roman"/>
          <w:sz w:val="24"/>
          <w:szCs w:val="24"/>
        </w:rPr>
        <w:t xml:space="preserve">joint </w:t>
      </w:r>
      <w:r>
        <w:rPr>
          <w:rFonts w:ascii="Times New Roman" w:eastAsia="Times New Roman" w:hAnsi="Times New Roman" w:cs="Times New Roman"/>
          <w:sz w:val="24"/>
          <w:szCs w:val="24"/>
        </w:rPr>
        <w:t xml:space="preserve">pain and pressure ulcers. </w:t>
      </w:r>
    </w:p>
    <w:p w14:paraId="0A79310A" w14:textId="77777777" w:rsidR="00E12B5A" w:rsidRDefault="00E12B5A">
      <w:pPr>
        <w:spacing w:line="480" w:lineRule="auto"/>
        <w:rPr>
          <w:rFonts w:ascii="Times New Roman" w:eastAsia="Times New Roman" w:hAnsi="Times New Roman" w:cs="Times New Roman"/>
          <w:sz w:val="24"/>
          <w:szCs w:val="24"/>
        </w:rPr>
      </w:pPr>
    </w:p>
    <w:p w14:paraId="292DCE09" w14:textId="00DE82FF" w:rsidR="00E12B5A" w:rsidRPr="00E12B5A" w:rsidRDefault="009730DB" w:rsidP="00E12B5A">
      <w:pPr>
        <w:spacing w:line="480" w:lineRule="auto"/>
        <w:rPr>
          <w:rFonts w:ascii="Times New Roman" w:eastAsia="Times New Roman" w:hAnsi="Times New Roman" w:cs="Times New Roman"/>
          <w:b/>
          <w:bCs/>
          <w:sz w:val="24"/>
          <w:szCs w:val="24"/>
        </w:rPr>
      </w:pPr>
      <w:ins w:id="237" w:author="Editorial Integra" w:date="2025-04-04T22:49:00Z">
        <w:r>
          <w:rPr>
            <w:rFonts w:ascii="Times New Roman" w:hAnsi="Times New Roman" w:cs="Times New Roman"/>
            <w:color w:val="000000" w:themeColor="text1"/>
            <w:sz w:val="24"/>
          </w:rPr>
          <w:t>&lt;H2&gt;</w:t>
        </w:r>
      </w:ins>
      <w:r w:rsidR="00E12B5A" w:rsidRPr="009730DB">
        <w:rPr>
          <w:rFonts w:ascii="Times New Roman" w:eastAsia="Times New Roman" w:hAnsi="Times New Roman" w:cs="Times New Roman"/>
          <w:bCs/>
          <w:i/>
          <w:sz w:val="24"/>
          <w:szCs w:val="24"/>
          <w:rPrChange w:id="238" w:author="Editorial Integra" w:date="2025-04-04T22:49:00Z">
            <w:rPr>
              <w:rFonts w:ascii="Times New Roman" w:eastAsia="Times New Roman" w:hAnsi="Times New Roman" w:cs="Times New Roman"/>
              <w:b/>
              <w:bCs/>
              <w:sz w:val="24"/>
              <w:szCs w:val="24"/>
            </w:rPr>
          </w:rPrChange>
        </w:rPr>
        <w:t xml:space="preserve">Repeat </w:t>
      </w:r>
      <w:r w:rsidR="00376A89" w:rsidRPr="009730DB">
        <w:rPr>
          <w:rFonts w:ascii="Times New Roman" w:eastAsia="Times New Roman" w:hAnsi="Times New Roman" w:cs="Times New Roman"/>
          <w:bCs/>
          <w:i/>
          <w:sz w:val="24"/>
          <w:szCs w:val="24"/>
          <w:rPrChange w:id="239" w:author="Editorial Integra" w:date="2025-04-04T22:49:00Z">
            <w:rPr>
              <w:rFonts w:ascii="Times New Roman" w:eastAsia="Times New Roman" w:hAnsi="Times New Roman" w:cs="Times New Roman"/>
              <w:b/>
              <w:bCs/>
              <w:sz w:val="24"/>
              <w:szCs w:val="24"/>
            </w:rPr>
          </w:rPrChange>
        </w:rPr>
        <w:t>l</w:t>
      </w:r>
      <w:r w:rsidR="00E12B5A" w:rsidRPr="009730DB">
        <w:rPr>
          <w:rFonts w:ascii="Times New Roman" w:eastAsia="Times New Roman" w:hAnsi="Times New Roman" w:cs="Times New Roman"/>
          <w:bCs/>
          <w:i/>
          <w:sz w:val="24"/>
          <w:szCs w:val="24"/>
          <w:rPrChange w:id="240" w:author="Editorial Integra" w:date="2025-04-04T22:49:00Z">
            <w:rPr>
              <w:rFonts w:ascii="Times New Roman" w:eastAsia="Times New Roman" w:hAnsi="Times New Roman" w:cs="Times New Roman"/>
              <w:b/>
              <w:bCs/>
              <w:sz w:val="24"/>
              <w:szCs w:val="24"/>
            </w:rPr>
          </w:rPrChange>
        </w:rPr>
        <w:t xml:space="preserve">ower extremity </w:t>
      </w:r>
      <w:proofErr w:type="spellStart"/>
      <w:r w:rsidR="00E12B5A" w:rsidRPr="009730DB">
        <w:rPr>
          <w:rFonts w:ascii="Times New Roman" w:eastAsia="Times New Roman" w:hAnsi="Times New Roman" w:cs="Times New Roman"/>
          <w:bCs/>
          <w:i/>
          <w:sz w:val="24"/>
          <w:szCs w:val="24"/>
          <w:rPrChange w:id="241" w:author="Editorial Integra" w:date="2025-04-04T22:49:00Z">
            <w:rPr>
              <w:rFonts w:ascii="Times New Roman" w:eastAsia="Times New Roman" w:hAnsi="Times New Roman" w:cs="Times New Roman"/>
              <w:b/>
              <w:bCs/>
              <w:sz w:val="24"/>
              <w:szCs w:val="24"/>
            </w:rPr>
          </w:rPrChange>
        </w:rPr>
        <w:t>cryoneurolysis</w:t>
      </w:r>
      <w:proofErr w:type="spellEnd"/>
      <w:del w:id="242" w:author="Editorial Integra" w:date="2025-04-04T22:49:00Z">
        <w:r w:rsidR="00E12B5A" w:rsidRPr="009730DB" w:rsidDel="009730DB">
          <w:rPr>
            <w:rFonts w:ascii="Times New Roman" w:eastAsia="Times New Roman" w:hAnsi="Times New Roman" w:cs="Times New Roman"/>
            <w:bCs/>
            <w:i/>
            <w:sz w:val="24"/>
            <w:szCs w:val="24"/>
            <w:rPrChange w:id="243" w:author="Editorial Integra" w:date="2025-04-04T22:49:00Z">
              <w:rPr>
                <w:rFonts w:ascii="Times New Roman" w:eastAsia="Times New Roman" w:hAnsi="Times New Roman" w:cs="Times New Roman"/>
                <w:b/>
                <w:bCs/>
                <w:sz w:val="24"/>
                <w:szCs w:val="24"/>
              </w:rPr>
            </w:rPrChange>
          </w:rPr>
          <w:delText>:</w:delText>
        </w:r>
      </w:del>
    </w:p>
    <w:p w14:paraId="2C7D3453" w14:textId="4F97480E"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sidRPr="009708B6">
        <w:rPr>
          <w:rFonts w:ascii="Times New Roman" w:eastAsia="Times New Roman" w:hAnsi="Times New Roman" w:cs="Times New Roman"/>
          <w:color w:val="010000"/>
          <w:sz w:val="24"/>
          <w:szCs w:val="24"/>
        </w:rPr>
        <w:t>9</w:t>
      </w:r>
      <w:r>
        <w:rPr>
          <w:rFonts w:ascii="Times New Roman" w:eastAsia="Times New Roman" w:hAnsi="Times New Roman" w:cs="Times New Roman"/>
          <w:sz w:val="24"/>
          <w:szCs w:val="24"/>
        </w:rPr>
        <w:t xml:space="preserve"> months, spasms driven by the hip pain returned as the nerve regrew; therefore, repeat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was deemed necessary (</w:t>
      </w:r>
      <w:del w:id="244" w:author="Editorial Integra" w:date="2025-04-04T23:58:00Z">
        <w:r w:rsidDel="00C31362">
          <w:rPr>
            <w:rFonts w:ascii="Times New Roman" w:eastAsia="Times New Roman" w:hAnsi="Times New Roman" w:cs="Times New Roman"/>
            <w:sz w:val="24"/>
            <w:szCs w:val="24"/>
          </w:rPr>
          <w:delText xml:space="preserve">Table </w:delText>
        </w:r>
      </w:del>
      <w:ins w:id="245" w:author="Editorial Integra" w:date="2025-04-04T23:58:00Z">
        <w:r w:rsidR="00C31362">
          <w:rPr>
            <w:rFonts w:ascii="Times New Roman" w:eastAsia="Times New Roman" w:hAnsi="Times New Roman" w:cs="Times New Roman"/>
            <w:sz w:val="24"/>
            <w:szCs w:val="24"/>
          </w:rPr>
          <w:t>t</w:t>
        </w:r>
        <w:r w:rsidR="00C31362">
          <w:rPr>
            <w:rFonts w:ascii="Times New Roman" w:eastAsia="Times New Roman" w:hAnsi="Times New Roman" w:cs="Times New Roman"/>
            <w:sz w:val="24"/>
            <w:szCs w:val="24"/>
          </w:rPr>
          <w:t xml:space="preserve">able </w:t>
        </w:r>
      </w:ins>
      <w:r w:rsidRPr="009708B6">
        <w:rPr>
          <w:rFonts w:ascii="Times New Roman" w:eastAsia="Times New Roman" w:hAnsi="Times New Roman" w:cs="Times New Roman"/>
          <w:color w:val="010000"/>
          <w:sz w:val="24"/>
          <w:szCs w:val="24"/>
        </w:rPr>
        <w:t>1</w:t>
      </w:r>
      <w:r>
        <w:rPr>
          <w:rFonts w:ascii="Times New Roman" w:eastAsia="Times New Roman" w:hAnsi="Times New Roman" w:cs="Times New Roman"/>
          <w:sz w:val="24"/>
          <w:szCs w:val="24"/>
        </w:rPr>
        <w:t>). Immediately after the repeat procedure, increases in right hip and knee ROM were reestablished (</w:t>
      </w:r>
      <w:del w:id="246" w:author="Editorial Integra" w:date="2025-04-04T23:58:00Z">
        <w:r w:rsidDel="00C31362">
          <w:rPr>
            <w:rFonts w:ascii="Times New Roman" w:eastAsia="Times New Roman" w:hAnsi="Times New Roman" w:cs="Times New Roman"/>
            <w:sz w:val="24"/>
            <w:szCs w:val="24"/>
          </w:rPr>
          <w:delText xml:space="preserve">Table </w:delText>
        </w:r>
      </w:del>
      <w:ins w:id="247" w:author="Editorial Integra" w:date="2025-04-04T23:58:00Z">
        <w:r w:rsidR="00C31362">
          <w:rPr>
            <w:rFonts w:ascii="Times New Roman" w:eastAsia="Times New Roman" w:hAnsi="Times New Roman" w:cs="Times New Roman"/>
            <w:sz w:val="24"/>
            <w:szCs w:val="24"/>
          </w:rPr>
          <w:t>t</w:t>
        </w:r>
        <w:r w:rsidR="00C31362">
          <w:rPr>
            <w:rFonts w:ascii="Times New Roman" w:eastAsia="Times New Roman" w:hAnsi="Times New Roman" w:cs="Times New Roman"/>
            <w:sz w:val="24"/>
            <w:szCs w:val="24"/>
          </w:rPr>
          <w:t xml:space="preserve">able </w:t>
        </w:r>
      </w:ins>
      <w:r w:rsidR="00154D9D" w:rsidRPr="009708B6">
        <w:rPr>
          <w:rFonts w:ascii="Times New Roman" w:eastAsia="Times New Roman" w:hAnsi="Times New Roman" w:cs="Times New Roman"/>
          <w:color w:val="010000"/>
          <w:sz w:val="24"/>
          <w:szCs w:val="24"/>
        </w:rPr>
        <w:t>3</w:t>
      </w:r>
      <w:proofErr w:type="gramStart"/>
      <w:r>
        <w:rPr>
          <w:rFonts w:ascii="Times New Roman" w:eastAsia="Times New Roman" w:hAnsi="Times New Roman" w:cs="Times New Roman"/>
          <w:sz w:val="24"/>
          <w:szCs w:val="24"/>
        </w:rPr>
        <w:t>,</w:t>
      </w:r>
      <w:proofErr w:type="gramEnd"/>
      <w:del w:id="248" w:author="Editorial Integra" w:date="2025-04-04T23:58:00Z">
        <w:r w:rsidDel="00C31362">
          <w:rPr>
            <w:rFonts w:ascii="Times New Roman" w:eastAsia="Times New Roman" w:hAnsi="Times New Roman" w:cs="Times New Roman"/>
            <w:sz w:val="24"/>
            <w:szCs w:val="24"/>
          </w:rPr>
          <w:delText xml:space="preserve"> </w:delText>
        </w:r>
      </w:del>
      <w:r w:rsidR="00154D9D" w:rsidRPr="009708B6">
        <w:rPr>
          <w:rFonts w:ascii="Times New Roman" w:eastAsia="Times New Roman" w:hAnsi="Times New Roman" w:cs="Times New Roman"/>
          <w:color w:val="010000"/>
          <w:sz w:val="24"/>
          <w:szCs w:val="24"/>
        </w:rPr>
        <w:t>4</w:t>
      </w:r>
      <w:r>
        <w:rPr>
          <w:rFonts w:ascii="Times New Roman" w:eastAsia="Times New Roman" w:hAnsi="Times New Roman" w:cs="Times New Roman"/>
          <w:sz w:val="24"/>
          <w:szCs w:val="24"/>
        </w:rPr>
        <w:t>). Two months</w:t>
      </w:r>
      <w:r w:rsidR="00552913">
        <w:rPr>
          <w:rFonts w:ascii="Times New Roman" w:eastAsia="Times New Roman" w:hAnsi="Times New Roman" w:cs="Times New Roman"/>
          <w:sz w:val="24"/>
          <w:szCs w:val="24"/>
        </w:rPr>
        <w:t xml:space="preserve"> following the repeat </w:t>
      </w:r>
      <w:r w:rsidR="00995769">
        <w:rPr>
          <w:rFonts w:ascii="Times New Roman" w:eastAsia="Times New Roman" w:hAnsi="Times New Roman" w:cs="Times New Roman"/>
          <w:sz w:val="24"/>
          <w:szCs w:val="24"/>
        </w:rPr>
        <w:t>procedure, there</w:t>
      </w:r>
      <w:r w:rsidR="00552913">
        <w:rPr>
          <w:rFonts w:ascii="Times New Roman" w:eastAsia="Times New Roman" w:hAnsi="Times New Roman" w:cs="Times New Roman"/>
          <w:sz w:val="24"/>
          <w:szCs w:val="24"/>
        </w:rPr>
        <w:t xml:space="preserve"> were improvements</w:t>
      </w:r>
      <w:r w:rsidR="00995769">
        <w:rPr>
          <w:rFonts w:ascii="Times New Roman" w:eastAsia="Times New Roman" w:hAnsi="Times New Roman" w:cs="Times New Roman"/>
          <w:sz w:val="24"/>
          <w:szCs w:val="24"/>
        </w:rPr>
        <w:t xml:space="preserve"> seen</w:t>
      </w:r>
      <w:r w:rsidR="00552913">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ROM in left and right hip abduction of </w:t>
      </w:r>
      <w:r w:rsidRPr="009708B6">
        <w:rPr>
          <w:rFonts w:ascii="Times New Roman" w:eastAsia="Times New Roman" w:hAnsi="Times New Roman" w:cs="Times New Roman"/>
          <w:color w:val="010000"/>
          <w:sz w:val="24"/>
          <w:szCs w:val="24"/>
        </w:rPr>
        <w:t>5</w:t>
      </w:r>
      <w:r>
        <w:rPr>
          <w:rFonts w:ascii="Times New Roman" w:eastAsia="Times New Roman" w:hAnsi="Times New Roman" w:cs="Times New Roman"/>
          <w:sz w:val="24"/>
          <w:szCs w:val="24"/>
        </w:rPr>
        <w:t xml:space="preserve">° each, left and right knee extension of </w:t>
      </w:r>
      <w:r w:rsidRPr="009708B6">
        <w:rPr>
          <w:rFonts w:ascii="Times New Roman" w:eastAsia="Times New Roman" w:hAnsi="Times New Roman" w:cs="Times New Roman"/>
          <w:color w:val="010000"/>
          <w:sz w:val="24"/>
          <w:szCs w:val="24"/>
        </w:rPr>
        <w:t>5</w:t>
      </w:r>
      <w:r>
        <w:rPr>
          <w:rFonts w:ascii="Times New Roman" w:eastAsia="Times New Roman" w:hAnsi="Times New Roman" w:cs="Times New Roman"/>
          <w:sz w:val="24"/>
          <w:szCs w:val="24"/>
        </w:rPr>
        <w:t xml:space="preserve">° and </w:t>
      </w:r>
      <w:r w:rsidRPr="009708B6">
        <w:rPr>
          <w:rFonts w:ascii="Times New Roman" w:eastAsia="Times New Roman" w:hAnsi="Times New Roman" w:cs="Times New Roman"/>
          <w:color w:val="010000"/>
          <w:sz w:val="24"/>
          <w:szCs w:val="24"/>
        </w:rPr>
        <w:t>40</w:t>
      </w:r>
      <w:r>
        <w:rPr>
          <w:rFonts w:ascii="Times New Roman" w:eastAsia="Times New Roman" w:hAnsi="Times New Roman" w:cs="Times New Roman"/>
          <w:sz w:val="24"/>
          <w:szCs w:val="24"/>
        </w:rPr>
        <w:t xml:space="preserve">°, respectively, and inter-knee distance of </w:t>
      </w:r>
      <w:del w:id="249" w:author="Editorial Integra" w:date="2025-04-04T23:58:00Z">
        <w:r w:rsidRPr="009708B6" w:rsidDel="00227ADE">
          <w:rPr>
            <w:rFonts w:ascii="Times New Roman" w:eastAsia="Times New Roman" w:hAnsi="Times New Roman" w:cs="Times New Roman"/>
            <w:color w:val="010000"/>
            <w:sz w:val="24"/>
            <w:szCs w:val="24"/>
          </w:rPr>
          <w:delText>2</w:delText>
        </w:r>
        <w:r w:rsidDel="00227ADE">
          <w:rPr>
            <w:rFonts w:ascii="Times New Roman" w:eastAsia="Times New Roman" w:hAnsi="Times New Roman" w:cs="Times New Roman"/>
            <w:sz w:val="24"/>
            <w:szCs w:val="24"/>
          </w:rPr>
          <w:delText xml:space="preserve"> </w:delText>
        </w:r>
      </w:del>
      <w:ins w:id="250" w:author="Editorial Integra" w:date="2025-04-04T23:58:00Z">
        <w:r w:rsidR="00227ADE">
          <w:rPr>
            <w:rFonts w:ascii="Times New Roman" w:eastAsia="Times New Roman" w:hAnsi="Times New Roman" w:cs="Times New Roman"/>
            <w:color w:val="010000"/>
            <w:sz w:val="24"/>
            <w:szCs w:val="24"/>
          </w:rPr>
          <w:t>two</w:t>
        </w:r>
        <w:r w:rsidR="00227AD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cm (</w:t>
      </w:r>
      <w:del w:id="251" w:author="Editorial Integra" w:date="2025-04-04T23:58:00Z">
        <w:r w:rsidDel="00227ADE">
          <w:rPr>
            <w:rFonts w:ascii="Times New Roman" w:eastAsia="Times New Roman" w:hAnsi="Times New Roman" w:cs="Times New Roman"/>
            <w:sz w:val="24"/>
            <w:szCs w:val="24"/>
          </w:rPr>
          <w:delText xml:space="preserve">Table </w:delText>
        </w:r>
      </w:del>
      <w:ins w:id="252" w:author="Editorial Integra" w:date="2025-04-04T23:58:00Z">
        <w:r w:rsidR="00227ADE">
          <w:rPr>
            <w:rFonts w:ascii="Times New Roman" w:eastAsia="Times New Roman" w:hAnsi="Times New Roman" w:cs="Times New Roman"/>
            <w:sz w:val="24"/>
            <w:szCs w:val="24"/>
          </w:rPr>
          <w:t>t</w:t>
        </w:r>
        <w:r w:rsidR="00227ADE">
          <w:rPr>
            <w:rFonts w:ascii="Times New Roman" w:eastAsia="Times New Roman" w:hAnsi="Times New Roman" w:cs="Times New Roman"/>
            <w:sz w:val="24"/>
            <w:szCs w:val="24"/>
          </w:rPr>
          <w:t xml:space="preserve">able </w:t>
        </w:r>
      </w:ins>
      <w:r w:rsidR="00154D9D" w:rsidRPr="009708B6">
        <w:rPr>
          <w:rFonts w:ascii="Times New Roman" w:eastAsia="Times New Roman" w:hAnsi="Times New Roman" w:cs="Times New Roman"/>
          <w:color w:val="010000"/>
          <w:sz w:val="24"/>
          <w:szCs w:val="24"/>
        </w:rPr>
        <w:t>3</w:t>
      </w:r>
      <w:r>
        <w:rPr>
          <w:rFonts w:ascii="Times New Roman" w:eastAsia="Times New Roman" w:hAnsi="Times New Roman" w:cs="Times New Roman"/>
          <w:sz w:val="24"/>
          <w:szCs w:val="24"/>
        </w:rPr>
        <w:t xml:space="preserve">). A decrease in left hip abduction tone was also noted. The presentation and technique </w:t>
      </w:r>
      <w:r w:rsidR="00552913">
        <w:rPr>
          <w:rFonts w:ascii="Times New Roman" w:eastAsia="Times New Roman" w:hAnsi="Times New Roman" w:cs="Times New Roman"/>
          <w:sz w:val="24"/>
          <w:szCs w:val="24"/>
        </w:rPr>
        <w:t xml:space="preserve">for the lower extremity </w:t>
      </w:r>
      <w:r>
        <w:rPr>
          <w:rFonts w:ascii="Times New Roman" w:eastAsia="Times New Roman" w:hAnsi="Times New Roman" w:cs="Times New Roman"/>
          <w:sz w:val="24"/>
          <w:szCs w:val="24"/>
        </w:rPr>
        <w:t xml:space="preserve">are found in </w:t>
      </w:r>
      <w:hyperlink r:id="rId10">
        <w:r>
          <w:rPr>
            <w:rFonts w:ascii="Times New Roman" w:eastAsia="Times New Roman" w:hAnsi="Times New Roman" w:cs="Times New Roman"/>
            <w:color w:val="1155CC"/>
            <w:sz w:val="24"/>
            <w:szCs w:val="24"/>
            <w:u w:val="single"/>
          </w:rPr>
          <w:t>Video 1</w:t>
        </w:r>
      </w:hyperlink>
      <w:r>
        <w:rPr>
          <w:rFonts w:ascii="Times New Roman" w:eastAsia="Times New Roman" w:hAnsi="Times New Roman" w:cs="Times New Roman"/>
          <w:sz w:val="24"/>
          <w:szCs w:val="24"/>
        </w:rPr>
        <w:t>.</w:t>
      </w:r>
    </w:p>
    <w:p w14:paraId="5A4D281B" w14:textId="77777777" w:rsidR="001E25C9" w:rsidRDefault="001E25C9">
      <w:pPr>
        <w:spacing w:line="480" w:lineRule="auto"/>
        <w:rPr>
          <w:rFonts w:ascii="Times New Roman" w:eastAsia="Times New Roman" w:hAnsi="Times New Roman" w:cs="Times New Roman"/>
          <w:sz w:val="24"/>
          <w:szCs w:val="24"/>
        </w:rPr>
      </w:pPr>
    </w:p>
    <w:p w14:paraId="5D086717" w14:textId="402B588E" w:rsidR="001E25C9" w:rsidRDefault="00782320">
      <w:pPr>
        <w:spacing w:line="480" w:lineRule="auto"/>
        <w:rPr>
          <w:rFonts w:ascii="Times New Roman" w:eastAsia="Times New Roman" w:hAnsi="Times New Roman" w:cs="Times New Roman"/>
          <w:b/>
          <w:sz w:val="24"/>
          <w:szCs w:val="24"/>
        </w:rPr>
      </w:pPr>
      <w:ins w:id="253" w:author="Editorial Integra" w:date="2025-04-04T22:49:00Z">
        <w:r>
          <w:rPr>
            <w:rFonts w:ascii="Times New Roman" w:hAnsi="Times New Roman" w:cs="Times New Roman"/>
            <w:color w:val="000000" w:themeColor="text1"/>
            <w:sz w:val="24"/>
          </w:rPr>
          <w:t>&lt;H2&gt;</w:t>
        </w:r>
      </w:ins>
      <w:proofErr w:type="spellStart"/>
      <w:r w:rsidR="000B5664" w:rsidRPr="00782320">
        <w:rPr>
          <w:rFonts w:ascii="Times New Roman" w:eastAsia="Times New Roman" w:hAnsi="Times New Roman" w:cs="Times New Roman"/>
          <w:i/>
          <w:sz w:val="24"/>
          <w:szCs w:val="24"/>
          <w:rPrChange w:id="254" w:author="Editorial Integra" w:date="2025-04-04T22:49:00Z">
            <w:rPr>
              <w:rFonts w:ascii="Times New Roman" w:eastAsia="Times New Roman" w:hAnsi="Times New Roman" w:cs="Times New Roman"/>
              <w:b/>
              <w:sz w:val="24"/>
              <w:szCs w:val="24"/>
            </w:rPr>
          </w:rPrChange>
        </w:rPr>
        <w:t>Cryoneurolysis</w:t>
      </w:r>
      <w:proofErr w:type="spellEnd"/>
      <w:r w:rsidR="000B5664" w:rsidRPr="00782320">
        <w:rPr>
          <w:rFonts w:ascii="Times New Roman" w:eastAsia="Times New Roman" w:hAnsi="Times New Roman" w:cs="Times New Roman"/>
          <w:i/>
          <w:sz w:val="24"/>
          <w:szCs w:val="24"/>
          <w:rPrChange w:id="255" w:author="Editorial Integra" w:date="2025-04-04T22:49:00Z">
            <w:rPr>
              <w:rFonts w:ascii="Times New Roman" w:eastAsia="Times New Roman" w:hAnsi="Times New Roman" w:cs="Times New Roman"/>
              <w:b/>
              <w:sz w:val="24"/>
              <w:szCs w:val="24"/>
            </w:rPr>
          </w:rPrChange>
        </w:rPr>
        <w:t xml:space="preserve"> for upper extremities</w:t>
      </w:r>
      <w:del w:id="256" w:author="Editorial Integra" w:date="2025-04-04T22:49:00Z">
        <w:r w:rsidR="000B5664" w:rsidRPr="00782320" w:rsidDel="00782320">
          <w:rPr>
            <w:rFonts w:ascii="Times New Roman" w:eastAsia="Times New Roman" w:hAnsi="Times New Roman" w:cs="Times New Roman"/>
            <w:i/>
            <w:sz w:val="24"/>
            <w:szCs w:val="24"/>
            <w:rPrChange w:id="257" w:author="Editorial Integra" w:date="2025-04-04T22:49:00Z">
              <w:rPr>
                <w:rFonts w:ascii="Times New Roman" w:eastAsia="Times New Roman" w:hAnsi="Times New Roman" w:cs="Times New Roman"/>
                <w:b/>
                <w:sz w:val="24"/>
                <w:szCs w:val="24"/>
              </w:rPr>
            </w:rPrChange>
          </w:rPr>
          <w:delText>:</w:delText>
        </w:r>
      </w:del>
    </w:p>
    <w:p w14:paraId="2667C642" w14:textId="261036E3"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success of the lower extremities, focus was placed on the upper extremities. </w:t>
      </w:r>
      <w:r w:rsidR="00D52669">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had received</w:t>
      </w:r>
      <w:r w:rsidRPr="009708B6">
        <w:rPr>
          <w:rFonts w:ascii="Times New Roman" w:eastAsia="Times New Roman" w:hAnsi="Times New Roman" w:cs="Times New Roman"/>
          <w:color w:val="010000"/>
          <w:sz w:val="24"/>
          <w:szCs w:val="24"/>
        </w:rPr>
        <w:t xml:space="preserve"> </w:t>
      </w:r>
      <w:r w:rsidR="009708B6">
        <w:rPr>
          <w:rFonts w:ascii="Times New Roman" w:eastAsia="Times New Roman" w:hAnsi="Times New Roman" w:cs="Times New Roman"/>
          <w:color w:val="010000"/>
          <w:sz w:val="24"/>
          <w:szCs w:val="24"/>
        </w:rPr>
        <w:t>1</w:t>
      </w:r>
      <w:r w:rsidRPr="009708B6">
        <w:rPr>
          <w:rFonts w:ascii="Times New Roman" w:eastAsia="Times New Roman" w:hAnsi="Times New Roman" w:cs="Times New Roman"/>
          <w:color w:val="010000"/>
          <w:sz w:val="24"/>
          <w:szCs w:val="24"/>
        </w:rPr>
        <w:t xml:space="preserve"> </w:t>
      </w:r>
      <w:r>
        <w:rPr>
          <w:rFonts w:ascii="Times New Roman" w:eastAsia="Times New Roman" w:hAnsi="Times New Roman" w:cs="Times New Roman"/>
          <w:sz w:val="24"/>
          <w:szCs w:val="24"/>
        </w:rPr>
        <w:t xml:space="preserve">remote injection in his hands to the flexor </w:t>
      </w:r>
      <w:proofErr w:type="spellStart"/>
      <w:r>
        <w:rPr>
          <w:rFonts w:ascii="Times New Roman" w:eastAsia="Times New Roman" w:hAnsi="Times New Roman" w:cs="Times New Roman"/>
          <w:sz w:val="24"/>
          <w:szCs w:val="24"/>
        </w:rPr>
        <w:t>digitorum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superficialis</w:t>
      </w:r>
      <w:proofErr w:type="spellEnd"/>
      <w:r>
        <w:rPr>
          <w:rFonts w:ascii="Times New Roman" w:eastAsia="Times New Roman" w:hAnsi="Times New Roman" w:cs="Times New Roman"/>
          <w:sz w:val="24"/>
          <w:szCs w:val="24"/>
        </w:rPr>
        <w:t xml:space="preserve"> (FDS) and </w:t>
      </w:r>
      <w:proofErr w:type="spellStart"/>
      <w:r>
        <w:rPr>
          <w:rFonts w:ascii="Times New Roman" w:eastAsia="Times New Roman" w:hAnsi="Times New Roman" w:cs="Times New Roman"/>
          <w:sz w:val="24"/>
          <w:szCs w:val="24"/>
        </w:rPr>
        <w:t>profundus</w:t>
      </w:r>
      <w:proofErr w:type="spellEnd"/>
      <w:r>
        <w:rPr>
          <w:rFonts w:ascii="Times New Roman" w:eastAsia="Times New Roman" w:hAnsi="Times New Roman" w:cs="Times New Roman"/>
          <w:sz w:val="24"/>
          <w:szCs w:val="24"/>
        </w:rPr>
        <w:t xml:space="preserve"> (FDP) with </w:t>
      </w:r>
      <w:proofErr w:type="spellStart"/>
      <w:r>
        <w:rPr>
          <w:rFonts w:ascii="Times New Roman" w:eastAsia="Times New Roman" w:hAnsi="Times New Roman" w:cs="Times New Roman"/>
          <w:sz w:val="24"/>
          <w:szCs w:val="24"/>
        </w:rPr>
        <w:t>botulinum</w:t>
      </w:r>
      <w:proofErr w:type="spellEnd"/>
      <w:r>
        <w:rPr>
          <w:rFonts w:ascii="Times New Roman" w:eastAsia="Times New Roman" w:hAnsi="Times New Roman" w:cs="Times New Roman"/>
          <w:sz w:val="24"/>
          <w:szCs w:val="24"/>
        </w:rPr>
        <w:t xml:space="preserve"> toxin, which did not improve function. </w:t>
      </w:r>
      <w:r w:rsidRPr="00A53EA3">
        <w:rPr>
          <w:rFonts w:ascii="Times New Roman" w:eastAsia="Times New Roman" w:hAnsi="Times New Roman" w:cs="Times New Roman"/>
          <w:sz w:val="24"/>
          <w:szCs w:val="24"/>
        </w:rPr>
        <w:t>Upon</w:t>
      </w:r>
      <w:r>
        <w:rPr>
          <w:rFonts w:ascii="Times New Roman" w:eastAsia="Times New Roman" w:hAnsi="Times New Roman" w:cs="Times New Roman"/>
          <w:sz w:val="24"/>
          <w:szCs w:val="24"/>
        </w:rPr>
        <w:t xml:space="preserve"> physical examination, several targets were identified as potential contributors to the patient’s spasticity (</w:t>
      </w:r>
      <w:del w:id="258" w:author="Editorial Integra" w:date="2025-04-04T23:58:00Z">
        <w:r w:rsidDel="0054127D">
          <w:rPr>
            <w:rFonts w:ascii="Times New Roman" w:eastAsia="Times New Roman" w:hAnsi="Times New Roman" w:cs="Times New Roman"/>
            <w:sz w:val="24"/>
            <w:szCs w:val="24"/>
          </w:rPr>
          <w:delText xml:space="preserve">Table </w:delText>
        </w:r>
      </w:del>
      <w:ins w:id="259" w:author="Editorial Integra" w:date="2025-04-04T23:58:00Z">
        <w:r w:rsidR="0054127D">
          <w:rPr>
            <w:rFonts w:ascii="Times New Roman" w:eastAsia="Times New Roman" w:hAnsi="Times New Roman" w:cs="Times New Roman"/>
            <w:sz w:val="24"/>
            <w:szCs w:val="24"/>
          </w:rPr>
          <w:t>t</w:t>
        </w:r>
        <w:r w:rsidR="0054127D">
          <w:rPr>
            <w:rFonts w:ascii="Times New Roman" w:eastAsia="Times New Roman" w:hAnsi="Times New Roman" w:cs="Times New Roman"/>
            <w:sz w:val="24"/>
            <w:szCs w:val="24"/>
          </w:rPr>
          <w:t xml:space="preserve">able </w:t>
        </w:r>
      </w:ins>
      <w:r w:rsidRPr="009708B6">
        <w:rPr>
          <w:rFonts w:ascii="Times New Roman" w:eastAsia="Times New Roman" w:hAnsi="Times New Roman" w:cs="Times New Roman"/>
          <w:color w:val="010000"/>
          <w:sz w:val="24"/>
          <w:szCs w:val="24"/>
        </w:rPr>
        <w:t>1</w:t>
      </w:r>
      <w:r>
        <w:rPr>
          <w:rFonts w:ascii="Times New Roman" w:eastAsia="Times New Roman" w:hAnsi="Times New Roman" w:cs="Times New Roman"/>
          <w:sz w:val="24"/>
          <w:szCs w:val="24"/>
        </w:rPr>
        <w:t xml:space="preserve">). The FDS, </w:t>
      </w:r>
      <w:r w:rsidR="00D52669">
        <w:rPr>
          <w:rFonts w:ascii="Times New Roman" w:eastAsia="Times New Roman" w:hAnsi="Times New Roman" w:cs="Times New Roman"/>
          <w:sz w:val="24"/>
          <w:szCs w:val="24"/>
        </w:rPr>
        <w:t xml:space="preserve">flexor carpi </w:t>
      </w:r>
      <w:proofErr w:type="spellStart"/>
      <w:r w:rsidR="00D52669">
        <w:rPr>
          <w:rFonts w:ascii="Times New Roman" w:eastAsia="Times New Roman" w:hAnsi="Times New Roman" w:cs="Times New Roman"/>
          <w:sz w:val="24"/>
          <w:szCs w:val="24"/>
        </w:rPr>
        <w:t>radialis</w:t>
      </w:r>
      <w:proofErr w:type="spellEnd"/>
      <w:r w:rsidR="00D526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FCR</w:t>
      </w:r>
      <w:r w:rsidR="00D526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palmaris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longus</w:t>
      </w:r>
      <w:proofErr w:type="spellEnd"/>
      <w:r>
        <w:rPr>
          <w:rFonts w:ascii="Times New Roman" w:eastAsia="Times New Roman" w:hAnsi="Times New Roman" w:cs="Times New Roman"/>
          <w:sz w:val="24"/>
          <w:szCs w:val="24"/>
        </w:rPr>
        <w:t xml:space="preserve"> are innervated by the median nerve and are involved in finger and wrist flexion - actions important in grip and fine motor control</w:t>
      </w:r>
      <w:r w:rsidR="00E12B5A">
        <w:rPr>
          <w:rFonts w:ascii="Times New Roman" w:eastAsia="Times New Roman" w:hAnsi="Times New Roman" w:cs="Times New Roman"/>
          <w:sz w:val="24"/>
          <w:szCs w:val="24"/>
        </w:rPr>
        <w:t xml:space="preserve">. </w:t>
      </w:r>
      <w:r w:rsidR="00E12B5A" w:rsidRPr="009708B6">
        <w:rPr>
          <w:rFonts w:ascii="Times New Roman" w:eastAsia="Times New Roman" w:hAnsi="Times New Roman" w:cs="Times New Roman"/>
          <w:color w:val="010000"/>
          <w:sz w:val="24"/>
          <w:szCs w:val="24"/>
          <w:vertAlign w:val="superscript"/>
        </w:rPr>
        <w:t>5</w:t>
      </w:r>
    </w:p>
    <w:p w14:paraId="762D90D7" w14:textId="4A7AA754"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was crucial not to weaken the patient to avoid losing function and to evaluate muscle contribution to spasticity, a diagnostic nerve block (DNB) using </w:t>
      </w:r>
      <w:r w:rsidRPr="009708B6">
        <w:rPr>
          <w:rFonts w:ascii="Times New Roman" w:eastAsia="Times New Roman" w:hAnsi="Times New Roman" w:cs="Times New Roman"/>
          <w:color w:val="010000"/>
          <w:sz w:val="24"/>
          <w:szCs w:val="24"/>
        </w:rPr>
        <w:t>2</w:t>
      </w:r>
      <w:r>
        <w:rPr>
          <w:rFonts w:ascii="Times New Roman" w:eastAsia="Times New Roman" w:hAnsi="Times New Roman" w:cs="Times New Roman"/>
          <w:sz w:val="24"/>
          <w:szCs w:val="24"/>
        </w:rPr>
        <w:t xml:space="preserve"> cc of (</w:t>
      </w:r>
      <w:r w:rsidRPr="009708B6">
        <w:rPr>
          <w:rFonts w:ascii="Times New Roman" w:eastAsia="Times New Roman" w:hAnsi="Times New Roman" w:cs="Times New Roman"/>
          <w:color w:val="010000"/>
          <w:sz w:val="24"/>
          <w:szCs w:val="24"/>
        </w:rPr>
        <w:t>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lidocaine</w:t>
      </w:r>
      <w:proofErr w:type="spellEnd"/>
      <w:r>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lastRenderedPageBreak/>
        <w:t>performed intramuscularly to the bilateral FDS muscles and the left</w:t>
      </w:r>
      <w:r w:rsidR="00D52669">
        <w:rPr>
          <w:rFonts w:ascii="Times New Roman" w:eastAsia="Times New Roman" w:hAnsi="Times New Roman" w:cs="Times New Roman"/>
          <w:sz w:val="24"/>
          <w:szCs w:val="24"/>
        </w:rPr>
        <w:t xml:space="preserve"> flexor </w:t>
      </w:r>
      <w:proofErr w:type="spellStart"/>
      <w:r w:rsidR="00D52669">
        <w:rPr>
          <w:rFonts w:ascii="Times New Roman" w:eastAsia="Times New Roman" w:hAnsi="Times New Roman" w:cs="Times New Roman"/>
          <w:sz w:val="24"/>
          <w:szCs w:val="24"/>
        </w:rPr>
        <w:t>pollicis</w:t>
      </w:r>
      <w:proofErr w:type="spellEnd"/>
      <w:r w:rsidR="00D52669">
        <w:rPr>
          <w:rFonts w:ascii="Times New Roman" w:eastAsia="Times New Roman" w:hAnsi="Times New Roman" w:cs="Times New Roman"/>
          <w:sz w:val="24"/>
          <w:szCs w:val="24"/>
        </w:rPr>
        <w:t xml:space="preserve"> </w:t>
      </w:r>
      <w:proofErr w:type="spellStart"/>
      <w:r w:rsidR="00D52669">
        <w:rPr>
          <w:rFonts w:ascii="Times New Roman" w:eastAsia="Times New Roman" w:hAnsi="Times New Roman" w:cs="Times New Roman"/>
          <w:sz w:val="24"/>
          <w:szCs w:val="24"/>
        </w:rPr>
        <w:t>longus</w:t>
      </w:r>
      <w:proofErr w:type="spellEnd"/>
      <w:r w:rsidR="00D526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FPL).</w:t>
      </w:r>
      <w:r w:rsidR="00E12B5A" w:rsidRPr="009708B6">
        <w:rPr>
          <w:rFonts w:ascii="Times New Roman" w:eastAsia="Times New Roman" w:hAnsi="Times New Roman" w:cs="Times New Roman"/>
          <w:color w:val="010000"/>
          <w:sz w:val="24"/>
          <w:szCs w:val="24"/>
          <w:vertAlign w:val="superscript"/>
        </w:rPr>
        <w:t>8</w:t>
      </w:r>
      <w:r w:rsidR="00E12B5A" w:rsidRPr="001A6C29">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Following the DNB, the patient reported immediate improvement in range of motion, ease of movement, and relaxation of the fingers and hand, with no sensory disruptions. There were still restrictions in movement at the left wrist, suggesting that these muscles were an additional target.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was then performed at a later date </w:t>
      </w:r>
      <w:r w:rsidR="00377728">
        <w:rPr>
          <w:rFonts w:ascii="Times New Roman" w:eastAsia="Times New Roman" w:hAnsi="Times New Roman" w:cs="Times New Roman"/>
          <w:sz w:val="24"/>
          <w:szCs w:val="24"/>
        </w:rPr>
        <w:t xml:space="preserve">to allow the DNB to wear off </w:t>
      </w:r>
      <w:r>
        <w:rPr>
          <w:rFonts w:ascii="Times New Roman" w:eastAsia="Times New Roman" w:hAnsi="Times New Roman" w:cs="Times New Roman"/>
          <w:sz w:val="24"/>
          <w:szCs w:val="24"/>
        </w:rPr>
        <w:t>(</w:t>
      </w:r>
      <w:del w:id="260" w:author="Editorial Integra" w:date="2025-04-04T23:59:00Z">
        <w:r w:rsidDel="0054127D">
          <w:rPr>
            <w:rFonts w:ascii="Times New Roman" w:eastAsia="Times New Roman" w:hAnsi="Times New Roman" w:cs="Times New Roman"/>
            <w:sz w:val="24"/>
            <w:szCs w:val="24"/>
          </w:rPr>
          <w:delText xml:space="preserve">Table </w:delText>
        </w:r>
      </w:del>
      <w:ins w:id="261" w:author="Editorial Integra" w:date="2025-04-04T23:59:00Z">
        <w:r w:rsidR="0054127D">
          <w:rPr>
            <w:rFonts w:ascii="Times New Roman" w:eastAsia="Times New Roman" w:hAnsi="Times New Roman" w:cs="Times New Roman"/>
            <w:sz w:val="24"/>
            <w:szCs w:val="24"/>
          </w:rPr>
          <w:t>t</w:t>
        </w:r>
        <w:r w:rsidR="0054127D">
          <w:rPr>
            <w:rFonts w:ascii="Times New Roman" w:eastAsia="Times New Roman" w:hAnsi="Times New Roman" w:cs="Times New Roman"/>
            <w:sz w:val="24"/>
            <w:szCs w:val="24"/>
          </w:rPr>
          <w:t xml:space="preserve">able </w:t>
        </w:r>
      </w:ins>
      <w:r w:rsidRPr="009708B6">
        <w:rPr>
          <w:rFonts w:ascii="Times New Roman" w:eastAsia="Times New Roman" w:hAnsi="Times New Roman" w:cs="Times New Roman"/>
          <w:color w:val="010000"/>
          <w:sz w:val="24"/>
          <w:szCs w:val="24"/>
        </w:rPr>
        <w:t>1</w:t>
      </w:r>
      <w:r>
        <w:rPr>
          <w:rFonts w:ascii="Times New Roman" w:eastAsia="Times New Roman" w:hAnsi="Times New Roman" w:cs="Times New Roman"/>
          <w:sz w:val="24"/>
          <w:szCs w:val="24"/>
        </w:rPr>
        <w:t xml:space="preserve">). It was noted that the left thumb relaxed after the proximal muscles were treated and did not require treatment of the FPL, suggesting a possible synergistic movement. </w:t>
      </w:r>
    </w:p>
    <w:p w14:paraId="4D1A7128" w14:textId="77777777" w:rsidR="001E25C9" w:rsidRDefault="001E25C9">
      <w:pPr>
        <w:spacing w:line="480" w:lineRule="auto"/>
        <w:rPr>
          <w:rFonts w:ascii="Times New Roman" w:eastAsia="Times New Roman" w:hAnsi="Times New Roman" w:cs="Times New Roman"/>
          <w:sz w:val="24"/>
          <w:szCs w:val="24"/>
        </w:rPr>
      </w:pPr>
    </w:p>
    <w:p w14:paraId="0A73D87C" w14:textId="6AE0A3FF" w:rsidR="001E25C9" w:rsidRDefault="00E87879">
      <w:pPr>
        <w:spacing w:line="480" w:lineRule="auto"/>
        <w:rPr>
          <w:rFonts w:ascii="Times New Roman" w:eastAsia="Times New Roman" w:hAnsi="Times New Roman" w:cs="Times New Roman"/>
          <w:b/>
          <w:sz w:val="24"/>
          <w:szCs w:val="24"/>
        </w:rPr>
      </w:pPr>
      <w:ins w:id="262" w:author="Editorial Integra" w:date="2025-04-04T22:49:00Z">
        <w:r>
          <w:rPr>
            <w:rFonts w:ascii="Times New Roman" w:hAnsi="Times New Roman" w:cs="Times New Roman"/>
            <w:color w:val="000000" w:themeColor="text1"/>
            <w:sz w:val="24"/>
          </w:rPr>
          <w:t>&lt;H2&gt;</w:t>
        </w:r>
      </w:ins>
      <w:r w:rsidR="000B5664" w:rsidRPr="00E87879">
        <w:rPr>
          <w:rFonts w:ascii="Times New Roman" w:eastAsia="Times New Roman" w:hAnsi="Times New Roman" w:cs="Times New Roman"/>
          <w:i/>
          <w:sz w:val="24"/>
          <w:szCs w:val="24"/>
          <w:rPrChange w:id="263" w:author="Editorial Integra" w:date="2025-04-04T22:50:00Z">
            <w:rPr>
              <w:rFonts w:ascii="Times New Roman" w:eastAsia="Times New Roman" w:hAnsi="Times New Roman" w:cs="Times New Roman"/>
              <w:b/>
              <w:sz w:val="24"/>
              <w:szCs w:val="24"/>
            </w:rPr>
          </w:rPrChange>
        </w:rPr>
        <w:t>Results for the upper extremities</w:t>
      </w:r>
      <w:del w:id="264" w:author="Editorial Integra" w:date="2025-04-04T22:50:00Z">
        <w:r w:rsidR="000B5664" w:rsidRPr="00E87879" w:rsidDel="00E87879">
          <w:rPr>
            <w:rFonts w:ascii="Times New Roman" w:eastAsia="Times New Roman" w:hAnsi="Times New Roman" w:cs="Times New Roman"/>
            <w:i/>
            <w:sz w:val="24"/>
            <w:szCs w:val="24"/>
            <w:rPrChange w:id="265" w:author="Editorial Integra" w:date="2025-04-04T22:50:00Z">
              <w:rPr>
                <w:rFonts w:ascii="Times New Roman" w:eastAsia="Times New Roman" w:hAnsi="Times New Roman" w:cs="Times New Roman"/>
                <w:b/>
                <w:sz w:val="24"/>
                <w:szCs w:val="24"/>
              </w:rPr>
            </w:rPrChange>
          </w:rPr>
          <w:delText>:</w:delText>
        </w:r>
      </w:del>
    </w:p>
    <w:p w14:paraId="1944D56E" w14:textId="646D9BA9"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for the upper limb, at </w:t>
      </w:r>
      <w:r w:rsidRPr="009708B6">
        <w:rPr>
          <w:rFonts w:ascii="Times New Roman" w:eastAsia="Times New Roman" w:hAnsi="Times New Roman" w:cs="Times New Roman"/>
          <w:color w:val="010000"/>
          <w:sz w:val="24"/>
          <w:szCs w:val="24"/>
        </w:rPr>
        <w:t>3</w:t>
      </w:r>
      <w:r>
        <w:rPr>
          <w:rFonts w:ascii="Times New Roman" w:eastAsia="Times New Roman" w:hAnsi="Times New Roman" w:cs="Times New Roman"/>
          <w:sz w:val="24"/>
          <w:szCs w:val="24"/>
        </w:rPr>
        <w:t xml:space="preserve"> months follow-up (</w:t>
      </w:r>
      <w:del w:id="266" w:author="Editorial Integra" w:date="2025-04-04T23:59:00Z">
        <w:r w:rsidDel="00E3406C">
          <w:rPr>
            <w:rFonts w:ascii="Times New Roman" w:eastAsia="Times New Roman" w:hAnsi="Times New Roman" w:cs="Times New Roman"/>
            <w:sz w:val="24"/>
            <w:szCs w:val="24"/>
          </w:rPr>
          <w:delText xml:space="preserve">Table </w:delText>
        </w:r>
      </w:del>
      <w:ins w:id="267" w:author="Editorial Integra" w:date="2025-04-04T23:59:00Z">
        <w:r w:rsidR="00E3406C">
          <w:rPr>
            <w:rFonts w:ascii="Times New Roman" w:eastAsia="Times New Roman" w:hAnsi="Times New Roman" w:cs="Times New Roman"/>
            <w:sz w:val="24"/>
            <w:szCs w:val="24"/>
          </w:rPr>
          <w:t>t</w:t>
        </w:r>
        <w:r w:rsidR="00E3406C">
          <w:rPr>
            <w:rFonts w:ascii="Times New Roman" w:eastAsia="Times New Roman" w:hAnsi="Times New Roman" w:cs="Times New Roman"/>
            <w:sz w:val="24"/>
            <w:szCs w:val="24"/>
          </w:rPr>
          <w:t xml:space="preserve">able </w:t>
        </w:r>
      </w:ins>
      <w:r w:rsidR="00154D9D" w:rsidRPr="009708B6">
        <w:rPr>
          <w:rFonts w:ascii="Times New Roman" w:eastAsia="Times New Roman" w:hAnsi="Times New Roman" w:cs="Times New Roman"/>
          <w:color w:val="010000"/>
          <w:sz w:val="24"/>
          <w:szCs w:val="24"/>
        </w:rPr>
        <w:t>3</w:t>
      </w:r>
      <w:r w:rsidR="006B587C">
        <w:rPr>
          <w:rFonts w:ascii="Times New Roman" w:eastAsia="Times New Roman" w:hAnsi="Times New Roman" w:cs="Times New Roman"/>
          <w:sz w:val="24"/>
          <w:szCs w:val="24"/>
        </w:rPr>
        <w:t>), there</w:t>
      </w:r>
      <w:r w:rsidR="00D52669">
        <w:rPr>
          <w:rFonts w:ascii="Times New Roman" w:eastAsia="Times New Roman" w:hAnsi="Times New Roman" w:cs="Times New Roman"/>
          <w:sz w:val="24"/>
          <w:szCs w:val="24"/>
        </w:rPr>
        <w:t xml:space="preserve"> were</w:t>
      </w:r>
      <w:r>
        <w:rPr>
          <w:rFonts w:ascii="Times New Roman" w:eastAsia="Times New Roman" w:hAnsi="Times New Roman" w:cs="Times New Roman"/>
          <w:sz w:val="24"/>
          <w:szCs w:val="24"/>
        </w:rPr>
        <w:t xml:space="preserve"> increases </w:t>
      </w:r>
      <w:r w:rsidR="00684835">
        <w:rPr>
          <w:rFonts w:ascii="Times New Roman" w:eastAsia="Times New Roman" w:hAnsi="Times New Roman" w:cs="Times New Roman"/>
          <w:sz w:val="24"/>
          <w:szCs w:val="24"/>
        </w:rPr>
        <w:t xml:space="preserve">of </w:t>
      </w:r>
      <w:r w:rsidR="00684835" w:rsidRPr="009708B6">
        <w:rPr>
          <w:rFonts w:ascii="Times New Roman" w:eastAsia="Times New Roman" w:hAnsi="Times New Roman" w:cs="Times New Roman"/>
          <w:color w:val="010000"/>
          <w:sz w:val="24"/>
          <w:szCs w:val="24"/>
        </w:rPr>
        <w:t>25</w:t>
      </w:r>
      <w:r>
        <w:rPr>
          <w:rFonts w:ascii="Times New Roman" w:eastAsia="Times New Roman" w:hAnsi="Times New Roman" w:cs="Times New Roman"/>
          <w:sz w:val="24"/>
          <w:szCs w:val="24"/>
        </w:rPr>
        <w:t xml:space="preserve">° and </w:t>
      </w:r>
      <w:r w:rsidRPr="009708B6">
        <w:rPr>
          <w:rFonts w:ascii="Times New Roman" w:eastAsia="Times New Roman" w:hAnsi="Times New Roman" w:cs="Times New Roman"/>
          <w:color w:val="010000"/>
          <w:sz w:val="24"/>
          <w:szCs w:val="24"/>
        </w:rPr>
        <w:t>5</w:t>
      </w:r>
      <w:r>
        <w:rPr>
          <w:rFonts w:ascii="Times New Roman" w:eastAsia="Times New Roman" w:hAnsi="Times New Roman" w:cs="Times New Roman"/>
          <w:sz w:val="24"/>
          <w:szCs w:val="24"/>
        </w:rPr>
        <w:t xml:space="preserve">° for right and left passive wrist extension, respectively, and a bilateral increase in active wrist extension of </w:t>
      </w:r>
      <w:r w:rsidRPr="009708B6">
        <w:rPr>
          <w:rFonts w:ascii="Times New Roman" w:eastAsia="Times New Roman" w:hAnsi="Times New Roman" w:cs="Times New Roman"/>
          <w:color w:val="010000"/>
          <w:sz w:val="24"/>
          <w:szCs w:val="24"/>
        </w:rPr>
        <w:t>35</w:t>
      </w:r>
      <w:r>
        <w:rPr>
          <w:rFonts w:ascii="Times New Roman" w:eastAsia="Times New Roman" w:hAnsi="Times New Roman" w:cs="Times New Roman"/>
          <w:sz w:val="24"/>
          <w:szCs w:val="24"/>
        </w:rPr>
        <w:t xml:space="preserve">°. The right hand opened up significantly enough to have a cylinder grip. There was a bilateral decrease in tone for wrist extension, and all fingers demonstrated improved motor control. The left fingers were able to extend fully, and significant improvements were seen in </w:t>
      </w:r>
      <w:r w:rsidR="00CF34D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left wrist function (</w:t>
      </w:r>
      <w:del w:id="268" w:author="Editorial Integra" w:date="2025-04-04T23:53:00Z">
        <w:r w:rsidDel="00647108">
          <w:rPr>
            <w:rFonts w:ascii="Times New Roman" w:eastAsia="Times New Roman" w:hAnsi="Times New Roman" w:cs="Times New Roman"/>
            <w:sz w:val="24"/>
            <w:szCs w:val="24"/>
          </w:rPr>
          <w:delText xml:space="preserve">Figure </w:delText>
        </w:r>
      </w:del>
      <w:ins w:id="269" w:author="Editorial Integra" w:date="2025-04-04T23:53:00Z">
        <w:r w:rsidR="00647108">
          <w:rPr>
            <w:rFonts w:ascii="Times New Roman" w:eastAsia="Times New Roman" w:hAnsi="Times New Roman" w:cs="Times New Roman"/>
            <w:sz w:val="24"/>
            <w:szCs w:val="24"/>
          </w:rPr>
          <w:t>fig</w:t>
        </w:r>
        <w:r w:rsidR="00647108">
          <w:rPr>
            <w:rFonts w:ascii="Times New Roman" w:eastAsia="Times New Roman" w:hAnsi="Times New Roman" w:cs="Times New Roman"/>
            <w:sz w:val="24"/>
            <w:szCs w:val="24"/>
          </w:rPr>
          <w:t xml:space="preserve"> </w:t>
        </w:r>
      </w:ins>
      <w:r w:rsidR="00C46977" w:rsidRPr="009708B6">
        <w:rPr>
          <w:rFonts w:ascii="Times New Roman" w:eastAsia="Times New Roman" w:hAnsi="Times New Roman" w:cs="Times New Roman"/>
          <w:color w:val="010000"/>
          <w:sz w:val="24"/>
          <w:szCs w:val="24"/>
        </w:rPr>
        <w:t>4</w:t>
      </w:r>
      <w:r>
        <w:rPr>
          <w:rFonts w:ascii="Times New Roman" w:eastAsia="Times New Roman" w:hAnsi="Times New Roman" w:cs="Times New Roman"/>
          <w:sz w:val="24"/>
          <w:szCs w:val="24"/>
        </w:rPr>
        <w:t xml:space="preserve">). Improvements were maintained at </w:t>
      </w:r>
      <w:r w:rsidRPr="009708B6">
        <w:rPr>
          <w:rFonts w:ascii="Times New Roman" w:eastAsia="Times New Roman" w:hAnsi="Times New Roman" w:cs="Times New Roman"/>
          <w:color w:val="010000"/>
          <w:sz w:val="24"/>
          <w:szCs w:val="24"/>
        </w:rPr>
        <w:t>9</w:t>
      </w:r>
      <w:r>
        <w:rPr>
          <w:rFonts w:ascii="Times New Roman" w:eastAsia="Times New Roman" w:hAnsi="Times New Roman" w:cs="Times New Roman"/>
          <w:sz w:val="24"/>
          <w:szCs w:val="24"/>
        </w:rPr>
        <w:t xml:space="preserve"> months post-procedure (</w:t>
      </w:r>
      <w:del w:id="270" w:author="Editorial Integra" w:date="2025-04-04T23:53:00Z">
        <w:r w:rsidDel="00647108">
          <w:rPr>
            <w:rFonts w:ascii="Times New Roman" w:eastAsia="Times New Roman" w:hAnsi="Times New Roman" w:cs="Times New Roman"/>
            <w:sz w:val="24"/>
            <w:szCs w:val="24"/>
          </w:rPr>
          <w:delText xml:space="preserve">Table </w:delText>
        </w:r>
      </w:del>
      <w:ins w:id="271" w:author="Editorial Integra" w:date="2025-04-04T23:53:00Z">
        <w:r w:rsidR="00647108">
          <w:rPr>
            <w:rFonts w:ascii="Times New Roman" w:eastAsia="Times New Roman" w:hAnsi="Times New Roman" w:cs="Times New Roman"/>
            <w:sz w:val="24"/>
            <w:szCs w:val="24"/>
          </w:rPr>
          <w:t>t</w:t>
        </w:r>
        <w:r w:rsidR="00647108">
          <w:rPr>
            <w:rFonts w:ascii="Times New Roman" w:eastAsia="Times New Roman" w:hAnsi="Times New Roman" w:cs="Times New Roman"/>
            <w:sz w:val="24"/>
            <w:szCs w:val="24"/>
          </w:rPr>
          <w:t>able</w:t>
        </w:r>
        <w:r w:rsidR="00647108">
          <w:rPr>
            <w:rFonts w:ascii="Times New Roman" w:eastAsia="Times New Roman" w:hAnsi="Times New Roman" w:cs="Times New Roman"/>
            <w:sz w:val="24"/>
            <w:szCs w:val="24"/>
          </w:rPr>
          <w:t>s</w:t>
        </w:r>
        <w:r w:rsidR="00647108">
          <w:rPr>
            <w:rFonts w:ascii="Times New Roman" w:eastAsia="Times New Roman" w:hAnsi="Times New Roman" w:cs="Times New Roman"/>
            <w:sz w:val="24"/>
            <w:szCs w:val="24"/>
          </w:rPr>
          <w:t xml:space="preserve"> </w:t>
        </w:r>
      </w:ins>
      <w:r w:rsidRPr="009708B6">
        <w:rPr>
          <w:rFonts w:ascii="Times New Roman" w:eastAsia="Times New Roman" w:hAnsi="Times New Roman" w:cs="Times New Roman"/>
          <w:color w:val="010000"/>
          <w:sz w:val="24"/>
          <w:szCs w:val="24"/>
        </w:rPr>
        <w:t>3</w:t>
      </w:r>
      <w:proofErr w:type="gramStart"/>
      <w:r w:rsidR="00295599">
        <w:rPr>
          <w:rFonts w:ascii="Times New Roman" w:eastAsia="Times New Roman" w:hAnsi="Times New Roman" w:cs="Times New Roman"/>
          <w:sz w:val="24"/>
          <w:szCs w:val="24"/>
        </w:rPr>
        <w:t>,</w:t>
      </w:r>
      <w:r w:rsidR="00295599" w:rsidRPr="009708B6">
        <w:rPr>
          <w:rFonts w:ascii="Times New Roman" w:eastAsia="Times New Roman" w:hAnsi="Times New Roman" w:cs="Times New Roman"/>
          <w:color w:val="010000"/>
          <w:sz w:val="24"/>
          <w:szCs w:val="24"/>
        </w:rPr>
        <w:t>5</w:t>
      </w:r>
      <w:proofErr w:type="gramEnd"/>
      <w:r w:rsidR="004041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Measures showed a mild decrease in wrist extension at </w:t>
      </w:r>
      <w:r w:rsidRPr="009708B6">
        <w:rPr>
          <w:rFonts w:ascii="Times New Roman" w:eastAsia="Times New Roman" w:hAnsi="Times New Roman" w:cs="Times New Roman"/>
          <w:color w:val="010000"/>
          <w:sz w:val="24"/>
          <w:szCs w:val="24"/>
        </w:rPr>
        <w:t>9</w:t>
      </w:r>
      <w:r>
        <w:rPr>
          <w:rFonts w:ascii="Times New Roman" w:eastAsia="Times New Roman" w:hAnsi="Times New Roman" w:cs="Times New Roman"/>
          <w:sz w:val="24"/>
          <w:szCs w:val="24"/>
        </w:rPr>
        <w:t xml:space="preserve"> months, however, in comparison to baseline a significant increase was still notable. An improvement in hygiene score was also observed after the procedure and was found sustained at </w:t>
      </w:r>
      <w:r w:rsidRPr="009708B6">
        <w:rPr>
          <w:rFonts w:ascii="Times New Roman" w:eastAsia="Times New Roman" w:hAnsi="Times New Roman" w:cs="Times New Roman"/>
          <w:color w:val="010000"/>
          <w:sz w:val="24"/>
          <w:szCs w:val="24"/>
        </w:rPr>
        <w:t>9</w:t>
      </w:r>
      <w:r>
        <w:rPr>
          <w:rFonts w:ascii="Times New Roman" w:eastAsia="Times New Roman" w:hAnsi="Times New Roman" w:cs="Times New Roman"/>
          <w:sz w:val="24"/>
          <w:szCs w:val="24"/>
        </w:rPr>
        <w:t xml:space="preserve"> months follow-up (Table </w:t>
      </w:r>
      <w:r w:rsidR="00154D9D" w:rsidRPr="009708B6">
        <w:rPr>
          <w:rFonts w:ascii="Times New Roman" w:eastAsia="Times New Roman" w:hAnsi="Times New Roman" w:cs="Times New Roman"/>
          <w:color w:val="010000"/>
          <w:sz w:val="24"/>
          <w:szCs w:val="24"/>
        </w:rPr>
        <w:t>3</w:t>
      </w:r>
      <w:r>
        <w:rPr>
          <w:rFonts w:ascii="Times New Roman" w:eastAsia="Times New Roman" w:hAnsi="Times New Roman" w:cs="Times New Roman"/>
          <w:sz w:val="24"/>
          <w:szCs w:val="24"/>
        </w:rPr>
        <w:t>).</w:t>
      </w:r>
      <w:r w:rsidR="00E12B5A" w:rsidRPr="009708B6">
        <w:rPr>
          <w:rFonts w:ascii="Times New Roman" w:eastAsia="Times New Roman" w:hAnsi="Times New Roman" w:cs="Times New Roman"/>
          <w:color w:val="010000"/>
          <w:sz w:val="24"/>
          <w:szCs w:val="24"/>
          <w:vertAlign w:val="superscript"/>
        </w:rPr>
        <w:t>9</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video of the presentation</w:t>
      </w:r>
      <w:r w:rsidR="004041CE">
        <w:rPr>
          <w:rFonts w:ascii="Times New Roman" w:eastAsia="Times New Roman" w:hAnsi="Times New Roman" w:cs="Times New Roman"/>
          <w:sz w:val="24"/>
          <w:szCs w:val="24"/>
        </w:rPr>
        <w:t xml:space="preserve"> and </w:t>
      </w:r>
      <w:proofErr w:type="spellStart"/>
      <w:r w:rsidR="004041CE">
        <w:rPr>
          <w:rFonts w:ascii="Times New Roman" w:eastAsia="Times New Roman" w:hAnsi="Times New Roman" w:cs="Times New Roman"/>
          <w:sz w:val="24"/>
          <w:szCs w:val="24"/>
        </w:rPr>
        <w:t>cryoneurolysis</w:t>
      </w:r>
      <w:proofErr w:type="spellEnd"/>
      <w:r w:rsidR="004041CE">
        <w:rPr>
          <w:rFonts w:ascii="Times New Roman" w:eastAsia="Times New Roman" w:hAnsi="Times New Roman" w:cs="Times New Roman"/>
          <w:sz w:val="24"/>
          <w:szCs w:val="24"/>
        </w:rPr>
        <w:t xml:space="preserve"> is found </w:t>
      </w:r>
      <w:proofErr w:type="spellStart"/>
      <w:r w:rsidR="004041CE">
        <w:rPr>
          <w:rFonts w:ascii="Times New Roman" w:eastAsia="Times New Roman" w:hAnsi="Times New Roman" w:cs="Times New Roman"/>
          <w:sz w:val="24"/>
          <w:szCs w:val="24"/>
        </w:rPr>
        <w:t>in</w:t>
      </w:r>
      <w:hyperlink r:id="rId11">
        <w:r>
          <w:rPr>
            <w:rFonts w:ascii="Times New Roman" w:eastAsia="Times New Roman" w:hAnsi="Times New Roman" w:cs="Times New Roman"/>
            <w:color w:val="1155CC"/>
            <w:sz w:val="24"/>
            <w:szCs w:val="24"/>
            <w:u w:val="single"/>
          </w:rPr>
          <w:t>Video</w:t>
        </w:r>
        <w:proofErr w:type="spellEnd"/>
        <w:r>
          <w:rPr>
            <w:rFonts w:ascii="Times New Roman" w:eastAsia="Times New Roman" w:hAnsi="Times New Roman" w:cs="Times New Roman"/>
            <w:color w:val="1155CC"/>
            <w:sz w:val="24"/>
            <w:szCs w:val="24"/>
            <w:u w:val="single"/>
          </w:rPr>
          <w:t xml:space="preserve"> 2</w:t>
        </w:r>
      </w:hyperlink>
      <w:r>
        <w:rPr>
          <w:rFonts w:ascii="Times New Roman" w:eastAsia="Times New Roman" w:hAnsi="Times New Roman" w:cs="Times New Roman"/>
          <w:sz w:val="24"/>
          <w:szCs w:val="24"/>
        </w:rPr>
        <w:t>.</w:t>
      </w:r>
    </w:p>
    <w:p w14:paraId="00BCA246" w14:textId="77777777" w:rsidR="001E25C9" w:rsidRDefault="001E25C9">
      <w:pPr>
        <w:spacing w:line="480" w:lineRule="auto"/>
        <w:rPr>
          <w:rFonts w:ascii="Times New Roman" w:eastAsia="Times New Roman" w:hAnsi="Times New Roman" w:cs="Times New Roman"/>
          <w:b/>
          <w:sz w:val="24"/>
          <w:szCs w:val="24"/>
        </w:rPr>
      </w:pPr>
    </w:p>
    <w:p w14:paraId="5FAA0B94" w14:textId="47006406" w:rsidR="001E25C9" w:rsidRDefault="00E87879">
      <w:pPr>
        <w:spacing w:line="480" w:lineRule="auto"/>
        <w:rPr>
          <w:rFonts w:ascii="Times New Roman" w:eastAsia="Times New Roman" w:hAnsi="Times New Roman" w:cs="Times New Roman"/>
          <w:sz w:val="24"/>
          <w:szCs w:val="24"/>
        </w:rPr>
      </w:pPr>
      <w:ins w:id="272" w:author="Editorial Integra" w:date="2025-04-04T22:50:00Z">
        <w:r>
          <w:rPr>
            <w:rFonts w:ascii="Times New Roman" w:hAnsi="Times New Roman" w:cs="Times New Roman"/>
            <w:color w:val="000000" w:themeColor="text1"/>
            <w:sz w:val="24"/>
          </w:rPr>
          <w:t>&lt;H1&gt;</w:t>
        </w:r>
      </w:ins>
      <w:r w:rsidR="000B5664">
        <w:rPr>
          <w:rFonts w:ascii="Times New Roman" w:eastAsia="Times New Roman" w:hAnsi="Times New Roman" w:cs="Times New Roman"/>
          <w:b/>
          <w:sz w:val="24"/>
          <w:szCs w:val="24"/>
        </w:rPr>
        <w:t>Discussion</w:t>
      </w:r>
    </w:p>
    <w:p w14:paraId="198B16CB" w14:textId="6B20B989"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Spasticity is present in over </w:t>
      </w:r>
      <w:r w:rsidRPr="009708B6">
        <w:rPr>
          <w:rFonts w:ascii="Times New Roman" w:eastAsia="Times New Roman" w:hAnsi="Times New Roman" w:cs="Times New Roman"/>
          <w:color w:val="010000"/>
          <w:sz w:val="24"/>
          <w:szCs w:val="24"/>
        </w:rPr>
        <w:t>80</w:t>
      </w:r>
      <w:r>
        <w:rPr>
          <w:rFonts w:ascii="Times New Roman" w:eastAsia="Times New Roman" w:hAnsi="Times New Roman" w:cs="Times New Roman"/>
          <w:sz w:val="24"/>
          <w:szCs w:val="24"/>
        </w:rPr>
        <w:t>% of SCI patients and is often a major contributor to disability, leading to restrictions in many daily activities.</w:t>
      </w:r>
      <w:r w:rsidR="001A6C29">
        <w:rPr>
          <w:rFonts w:ascii="Times New Roman" w:eastAsia="Times New Roman" w:hAnsi="Times New Roman" w:cs="Times New Roman"/>
          <w:color w:val="010000"/>
          <w:sz w:val="24"/>
          <w:szCs w:val="24"/>
          <w:vertAlign w:val="superscript"/>
        </w:rPr>
        <w:t>6</w:t>
      </w:r>
      <w:proofErr w:type="gramStart"/>
      <w:r w:rsidR="001A6C29">
        <w:rPr>
          <w:rFonts w:ascii="Times New Roman" w:eastAsia="Times New Roman" w:hAnsi="Times New Roman" w:cs="Times New Roman"/>
          <w:color w:val="010000"/>
          <w:sz w:val="24"/>
          <w:szCs w:val="24"/>
          <w:vertAlign w:val="superscript"/>
        </w:rPr>
        <w:t>,10</w:t>
      </w:r>
      <w:proofErr w:type="gramEnd"/>
      <w:r>
        <w:rPr>
          <w:rFonts w:ascii="Times New Roman" w:eastAsia="Times New Roman" w:hAnsi="Times New Roman" w:cs="Times New Roman"/>
          <w:sz w:val="24"/>
          <w:szCs w:val="24"/>
        </w:rPr>
        <w:t xml:space="preserve"> It develops gradually in the months following </w:t>
      </w:r>
      <w:r>
        <w:rPr>
          <w:rFonts w:ascii="Times New Roman" w:eastAsia="Times New Roman" w:hAnsi="Times New Roman" w:cs="Times New Roman"/>
          <w:sz w:val="24"/>
          <w:szCs w:val="24"/>
        </w:rPr>
        <w:lastRenderedPageBreak/>
        <w:t>injury, and is often most pronounced in lower extremity flexors.</w:t>
      </w:r>
      <w:r w:rsidR="00E12B5A" w:rsidRPr="009708B6">
        <w:rPr>
          <w:rFonts w:ascii="Times New Roman" w:eastAsia="Times New Roman" w:hAnsi="Times New Roman" w:cs="Times New Roman"/>
          <w:color w:val="010000"/>
          <w:sz w:val="24"/>
          <w:szCs w:val="24"/>
          <w:vertAlign w:val="superscript"/>
        </w:rPr>
        <w:t>2</w:t>
      </w:r>
      <w:r>
        <w:rPr>
          <w:rFonts w:ascii="Times New Roman" w:eastAsia="Times New Roman" w:hAnsi="Times New Roman" w:cs="Times New Roman"/>
          <w:sz w:val="24"/>
          <w:szCs w:val="24"/>
        </w:rPr>
        <w:t xml:space="preserve"> The first line of treatment for spasticity in SCI patients includes both widespread and focal antispasmodic agents (such as Baclofen and </w:t>
      </w:r>
      <w:proofErr w:type="spellStart"/>
      <w:r>
        <w:rPr>
          <w:rFonts w:ascii="Times New Roman" w:eastAsia="Times New Roman" w:hAnsi="Times New Roman" w:cs="Times New Roman"/>
          <w:sz w:val="24"/>
          <w:szCs w:val="24"/>
        </w:rPr>
        <w:t>BoNT</w:t>
      </w:r>
      <w:proofErr w:type="spellEnd"/>
      <w:r>
        <w:rPr>
          <w:rFonts w:ascii="Times New Roman" w:eastAsia="Times New Roman" w:hAnsi="Times New Roman" w:cs="Times New Roman"/>
          <w:sz w:val="24"/>
          <w:szCs w:val="24"/>
        </w:rPr>
        <w:t>)</w:t>
      </w:r>
      <w:r w:rsidR="00527A34">
        <w:rPr>
          <w:rFonts w:ascii="Times New Roman" w:eastAsia="Times New Roman" w:hAnsi="Times New Roman" w:cs="Times New Roman"/>
          <w:sz w:val="24"/>
          <w:szCs w:val="24"/>
        </w:rPr>
        <w:t xml:space="preserve"> and stretching with physiotherapy</w:t>
      </w:r>
      <w:r>
        <w:rPr>
          <w:rFonts w:ascii="Times New Roman" w:eastAsia="Times New Roman" w:hAnsi="Times New Roman" w:cs="Times New Roman"/>
          <w:sz w:val="24"/>
          <w:szCs w:val="24"/>
        </w:rPr>
        <w:t xml:space="preserve">. </w:t>
      </w:r>
      <w:r w:rsidR="00527A34">
        <w:rPr>
          <w:rFonts w:ascii="Times New Roman" w:eastAsia="Times New Roman" w:hAnsi="Times New Roman" w:cs="Times New Roman"/>
          <w:sz w:val="24"/>
          <w:szCs w:val="24"/>
        </w:rPr>
        <w:t xml:space="preserve">Therapy outcomes are inconsistent </w:t>
      </w:r>
      <w:r w:rsidR="00527A34" w:rsidRPr="00A53EA3">
        <w:rPr>
          <w:rFonts w:ascii="Times New Roman" w:eastAsia="Times New Roman" w:hAnsi="Times New Roman" w:cs="Times New Roman"/>
          <w:sz w:val="24"/>
          <w:szCs w:val="24"/>
        </w:rPr>
        <w:t>due to</w:t>
      </w:r>
      <w:r w:rsidR="00527A34">
        <w:rPr>
          <w:rFonts w:ascii="Times New Roman" w:eastAsia="Times New Roman" w:hAnsi="Times New Roman" w:cs="Times New Roman"/>
          <w:sz w:val="24"/>
          <w:szCs w:val="24"/>
        </w:rPr>
        <w:t xml:space="preserve"> the </w:t>
      </w:r>
      <w:r w:rsidR="00A01A96">
        <w:rPr>
          <w:rFonts w:ascii="Times New Roman" w:eastAsia="Times New Roman" w:hAnsi="Times New Roman" w:cs="Times New Roman"/>
          <w:sz w:val="24"/>
          <w:szCs w:val="24"/>
        </w:rPr>
        <w:t xml:space="preserve">presence of </w:t>
      </w:r>
      <w:r w:rsidR="00527A34">
        <w:rPr>
          <w:rFonts w:ascii="Times New Roman" w:eastAsia="Times New Roman" w:hAnsi="Times New Roman" w:cs="Times New Roman"/>
          <w:sz w:val="24"/>
          <w:szCs w:val="24"/>
        </w:rPr>
        <w:t xml:space="preserve">spasms, clonus, contracture </w:t>
      </w:r>
      <w:r w:rsidR="00A01A96">
        <w:rPr>
          <w:rFonts w:ascii="Times New Roman" w:eastAsia="Times New Roman" w:hAnsi="Times New Roman" w:cs="Times New Roman"/>
          <w:sz w:val="24"/>
          <w:szCs w:val="24"/>
        </w:rPr>
        <w:t xml:space="preserve">and osteoarthritis </w:t>
      </w:r>
      <w:r w:rsidR="00527A34">
        <w:rPr>
          <w:rFonts w:ascii="Times New Roman" w:eastAsia="Times New Roman" w:hAnsi="Times New Roman" w:cs="Times New Roman"/>
          <w:sz w:val="24"/>
          <w:szCs w:val="24"/>
        </w:rPr>
        <w:t xml:space="preserve">seen in SCI. </w:t>
      </w:r>
      <w:r>
        <w:rPr>
          <w:rFonts w:ascii="Times New Roman" w:eastAsia="Times New Roman" w:hAnsi="Times New Roman" w:cs="Times New Roman"/>
          <w:sz w:val="24"/>
          <w:szCs w:val="24"/>
        </w:rPr>
        <w:t xml:space="preserve">Surgery is also used to treat associated non-reducible deformities. </w:t>
      </w:r>
      <w:del w:id="273" w:author="Editorial Integra" w:date="2025-04-04T23:47:00Z">
        <w:r w:rsidRPr="00A53EA3" w:rsidDel="00AF2230">
          <w:rPr>
            <w:rFonts w:ascii="Times New Roman" w:eastAsia="Times New Roman" w:hAnsi="Times New Roman" w:cs="Times New Roman"/>
            <w:sz w:val="24"/>
            <w:szCs w:val="24"/>
          </w:rPr>
          <w:delText>Due to</w:delText>
        </w:r>
      </w:del>
      <w:ins w:id="274" w:author="Editorial Integra" w:date="2025-04-04T23:47:00Z">
        <w:r w:rsidR="00AF2230">
          <w:rPr>
            <w:rFonts w:ascii="Times New Roman" w:eastAsia="Times New Roman" w:hAnsi="Times New Roman" w:cs="Times New Roman"/>
            <w:sz w:val="24"/>
            <w:szCs w:val="24"/>
          </w:rPr>
          <w:t>Because of</w:t>
        </w:r>
      </w:ins>
      <w:r>
        <w:rPr>
          <w:rFonts w:ascii="Times New Roman" w:eastAsia="Times New Roman" w:hAnsi="Times New Roman" w:cs="Times New Roman"/>
          <w:sz w:val="24"/>
          <w:szCs w:val="24"/>
        </w:rPr>
        <w:t xml:space="preserve"> the widespread nature of spasticity in SCI patients, the maximum dose of </w:t>
      </w:r>
      <w:proofErr w:type="spellStart"/>
      <w:r>
        <w:rPr>
          <w:rFonts w:ascii="Times New Roman" w:eastAsia="Times New Roman" w:hAnsi="Times New Roman" w:cs="Times New Roman"/>
          <w:sz w:val="24"/>
          <w:szCs w:val="24"/>
        </w:rPr>
        <w:t>BoNT</w:t>
      </w:r>
      <w:proofErr w:type="spellEnd"/>
      <w:r>
        <w:rPr>
          <w:rFonts w:ascii="Times New Roman" w:eastAsia="Times New Roman" w:hAnsi="Times New Roman" w:cs="Times New Roman"/>
          <w:sz w:val="24"/>
          <w:szCs w:val="24"/>
        </w:rPr>
        <w:t xml:space="preserve"> is often reached before patient goals are met. In Canada and the United States, the maximum on-label dose of BONT is </w:t>
      </w:r>
      <w:r w:rsidRPr="009708B6">
        <w:rPr>
          <w:rFonts w:ascii="Times New Roman" w:eastAsia="Times New Roman" w:hAnsi="Times New Roman" w:cs="Times New Roman"/>
          <w:color w:val="010000"/>
          <w:sz w:val="24"/>
          <w:szCs w:val="24"/>
        </w:rPr>
        <w:t>400</w:t>
      </w:r>
      <w:r>
        <w:rPr>
          <w:rFonts w:ascii="Times New Roman" w:eastAsia="Times New Roman" w:hAnsi="Times New Roman" w:cs="Times New Roman"/>
          <w:sz w:val="24"/>
          <w:szCs w:val="24"/>
        </w:rPr>
        <w:t xml:space="preserve"> units and </w:t>
      </w:r>
      <w:r w:rsidRPr="009708B6">
        <w:rPr>
          <w:rFonts w:ascii="Times New Roman" w:eastAsia="Times New Roman" w:hAnsi="Times New Roman" w:cs="Times New Roman"/>
          <w:color w:val="010000"/>
          <w:sz w:val="24"/>
          <w:szCs w:val="24"/>
        </w:rPr>
        <w:t>360</w:t>
      </w:r>
      <w:r>
        <w:rPr>
          <w:rFonts w:ascii="Times New Roman" w:eastAsia="Times New Roman" w:hAnsi="Times New Roman" w:cs="Times New Roman"/>
          <w:sz w:val="24"/>
          <w:szCs w:val="24"/>
        </w:rPr>
        <w:t xml:space="preserve"> units per injection, respectively, which is significantly less than this patient’s </w:t>
      </w:r>
      <w:r w:rsidRPr="009708B6">
        <w:rPr>
          <w:rFonts w:ascii="Times New Roman" w:eastAsia="Times New Roman" w:hAnsi="Times New Roman" w:cs="Times New Roman"/>
          <w:color w:val="010000"/>
          <w:sz w:val="24"/>
          <w:szCs w:val="24"/>
        </w:rPr>
        <w:t>600</w:t>
      </w:r>
      <w:r>
        <w:rPr>
          <w:rFonts w:ascii="Times New Roman" w:eastAsia="Times New Roman" w:hAnsi="Times New Roman" w:cs="Times New Roman"/>
          <w:sz w:val="24"/>
          <w:szCs w:val="24"/>
        </w:rPr>
        <w:t xml:space="preserve"> units. Furthermore, the product monograph of the </w:t>
      </w:r>
      <w:proofErr w:type="spellStart"/>
      <w:r>
        <w:rPr>
          <w:rFonts w:ascii="Times New Roman" w:eastAsia="Times New Roman" w:hAnsi="Times New Roman" w:cs="Times New Roman"/>
          <w:sz w:val="24"/>
          <w:szCs w:val="24"/>
        </w:rPr>
        <w:t>onabotulinum</w:t>
      </w:r>
      <w:proofErr w:type="spellEnd"/>
      <w:r>
        <w:rPr>
          <w:rFonts w:ascii="Times New Roman" w:eastAsia="Times New Roman" w:hAnsi="Times New Roman" w:cs="Times New Roman"/>
          <w:sz w:val="24"/>
          <w:szCs w:val="24"/>
        </w:rPr>
        <w:t xml:space="preserve"> toxin A used does not include any lower extremity muscles above the knee, as they are considered off-label.</w:t>
      </w:r>
      <w:r w:rsidR="00E12B5A" w:rsidRPr="009708B6">
        <w:rPr>
          <w:rFonts w:ascii="Times New Roman" w:eastAsia="Times New Roman" w:hAnsi="Times New Roman" w:cs="Times New Roman"/>
          <w:color w:val="010000"/>
          <w:sz w:val="24"/>
          <w:szCs w:val="24"/>
          <w:vertAlign w:val="superscript"/>
        </w:rPr>
        <w:t>11</w:t>
      </w:r>
      <w:r>
        <w:rPr>
          <w:rFonts w:ascii="Times New Roman" w:eastAsia="Times New Roman" w:hAnsi="Times New Roman" w:cs="Times New Roman"/>
          <w:sz w:val="24"/>
          <w:szCs w:val="24"/>
        </w:rPr>
        <w:t xml:space="preserve"> Oral baclofen is an insufficient treatment for some patients, and there are numerous challenges associated with treatment through </w:t>
      </w:r>
      <w:proofErr w:type="spellStart"/>
      <w:r>
        <w:rPr>
          <w:rFonts w:ascii="Times New Roman" w:eastAsia="Times New Roman" w:hAnsi="Times New Roman" w:cs="Times New Roman"/>
          <w:sz w:val="24"/>
          <w:szCs w:val="24"/>
        </w:rPr>
        <w:t>intrathecal</w:t>
      </w:r>
      <w:proofErr w:type="spellEnd"/>
      <w:r>
        <w:rPr>
          <w:rFonts w:ascii="Times New Roman" w:eastAsia="Times New Roman" w:hAnsi="Times New Roman" w:cs="Times New Roman"/>
          <w:sz w:val="24"/>
          <w:szCs w:val="24"/>
        </w:rPr>
        <w:t xml:space="preserve"> baclofen, such as pump malfunction or catheter-related complications. </w:t>
      </w:r>
      <w:r w:rsidR="00E12B5A" w:rsidRPr="009708B6">
        <w:rPr>
          <w:rFonts w:ascii="Times New Roman" w:eastAsia="Times New Roman" w:hAnsi="Times New Roman" w:cs="Times New Roman"/>
          <w:color w:val="010000"/>
          <w:sz w:val="24"/>
          <w:szCs w:val="24"/>
          <w:vertAlign w:val="superscript"/>
        </w:rPr>
        <w:t>12</w:t>
      </w:r>
    </w:p>
    <w:p w14:paraId="07F62984" w14:textId="77777777" w:rsidR="001E25C9" w:rsidRDefault="001E25C9">
      <w:pPr>
        <w:spacing w:line="480" w:lineRule="auto"/>
        <w:rPr>
          <w:rFonts w:ascii="Times New Roman" w:eastAsia="Times New Roman" w:hAnsi="Times New Roman" w:cs="Times New Roman"/>
          <w:sz w:val="24"/>
          <w:szCs w:val="24"/>
        </w:rPr>
      </w:pPr>
    </w:p>
    <w:p w14:paraId="09A3502C" w14:textId="60066377" w:rsidR="001E25C9" w:rsidRDefault="000B566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disrupts the conduction of motor neurons through the targeted application of freezing temperatures. The immediate improvements in ROM and muscle relaxation observed post-procedure can be attributed to the precise targeting of these key muscles and their neural innervations. The sustained effects at 3- and 9-month follow-ups suggest that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provides immediate relief and offers a lasting reduction in spasticity. This long-term benefit is likely </w:t>
      </w:r>
      <w:r w:rsidRPr="00A53EA3">
        <w:rPr>
          <w:rFonts w:ascii="Times New Roman" w:eastAsia="Times New Roman" w:hAnsi="Times New Roman" w:cs="Times New Roman"/>
          <w:sz w:val="24"/>
          <w:szCs w:val="24"/>
        </w:rPr>
        <w:t>due to</w:t>
      </w:r>
      <w:r>
        <w:rPr>
          <w:rFonts w:ascii="Times New Roman" w:eastAsia="Times New Roman" w:hAnsi="Times New Roman" w:cs="Times New Roman"/>
          <w:sz w:val="24"/>
          <w:szCs w:val="24"/>
        </w:rPr>
        <w:t xml:space="preserve"> the length of the regenerative process of the nerves, as well as the possibility </w:t>
      </w:r>
      <w:r w:rsidR="00CF34D2">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developing a more normalized pattern of neural activity during nerve regrowth.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may also be administered to the intramuscular motor branches, allowing for better treatment of hand and wrist spasticity, with immediate results and patient feedback.</w:t>
      </w:r>
      <w:r w:rsidR="00995441" w:rsidRPr="00995441">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this patient, percutaneous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was used to treat nerves or muscles </w:t>
      </w:r>
      <w:r w:rsidR="00CF34D2">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were non- or minimally </w:t>
      </w:r>
      <w:r>
        <w:rPr>
          <w:rFonts w:ascii="Times New Roman" w:eastAsia="Times New Roman" w:hAnsi="Times New Roman" w:cs="Times New Roman"/>
          <w:sz w:val="24"/>
          <w:szCs w:val="24"/>
        </w:rPr>
        <w:lastRenderedPageBreak/>
        <w:t xml:space="preserve">responsive to off-label </w:t>
      </w:r>
      <w:proofErr w:type="spellStart"/>
      <w:r>
        <w:rPr>
          <w:rFonts w:ascii="Times New Roman" w:eastAsia="Times New Roman" w:hAnsi="Times New Roman" w:cs="Times New Roman"/>
          <w:sz w:val="24"/>
          <w:szCs w:val="24"/>
        </w:rPr>
        <w:t>BoNT</w:t>
      </w:r>
      <w:proofErr w:type="spellEnd"/>
      <w:r>
        <w:rPr>
          <w:rFonts w:ascii="Times New Roman" w:eastAsia="Times New Roman" w:hAnsi="Times New Roman" w:cs="Times New Roman"/>
          <w:sz w:val="24"/>
          <w:szCs w:val="24"/>
        </w:rPr>
        <w:t xml:space="preserve">. Immediate relaxation achieved through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allowed sequential access to muscles inaccessible </w:t>
      </w:r>
      <w:r w:rsidRPr="00A53EA3">
        <w:rPr>
          <w:rFonts w:ascii="Times New Roman" w:eastAsia="Times New Roman" w:hAnsi="Times New Roman" w:cs="Times New Roman"/>
          <w:sz w:val="24"/>
          <w:szCs w:val="24"/>
        </w:rPr>
        <w:t>due to</w:t>
      </w:r>
      <w:r>
        <w:rPr>
          <w:rFonts w:ascii="Times New Roman" w:eastAsia="Times New Roman" w:hAnsi="Times New Roman" w:cs="Times New Roman"/>
          <w:sz w:val="24"/>
          <w:szCs w:val="24"/>
        </w:rPr>
        <w:t xml:space="preserve"> severe hip deformity. </w:t>
      </w:r>
    </w:p>
    <w:p w14:paraId="594769B2" w14:textId="77777777" w:rsidR="001E25C9" w:rsidRDefault="001E25C9">
      <w:pPr>
        <w:spacing w:line="480" w:lineRule="auto"/>
        <w:rPr>
          <w:rFonts w:ascii="Times New Roman" w:eastAsia="Times New Roman" w:hAnsi="Times New Roman" w:cs="Times New Roman"/>
          <w:sz w:val="24"/>
          <w:szCs w:val="24"/>
        </w:rPr>
      </w:pPr>
    </w:p>
    <w:p w14:paraId="23AEB6F8" w14:textId="6CF22E11"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many</w:t>
      </w:r>
      <w:r w:rsidR="004C178A">
        <w:rPr>
          <w:rFonts w:ascii="Times New Roman" w:eastAsia="Times New Roman" w:hAnsi="Times New Roman" w:cs="Times New Roman"/>
          <w:sz w:val="24"/>
          <w:szCs w:val="24"/>
        </w:rPr>
        <w:t xml:space="preserve"> persons with </w:t>
      </w:r>
      <w:r>
        <w:rPr>
          <w:rFonts w:ascii="Times New Roman" w:eastAsia="Times New Roman" w:hAnsi="Times New Roman" w:cs="Times New Roman"/>
          <w:sz w:val="24"/>
          <w:szCs w:val="24"/>
        </w:rPr>
        <w:t xml:space="preserve"> SCI  are medically frail or have issues with positioning which infringe </w:t>
      </w:r>
      <w:r w:rsidRPr="00A53EA3">
        <w:rPr>
          <w:rFonts w:ascii="Times New Roman" w:eastAsia="Times New Roman" w:hAnsi="Times New Roman" w:cs="Times New Roman"/>
          <w:sz w:val="24"/>
          <w:szCs w:val="24"/>
        </w:rPr>
        <w:t>upon</w:t>
      </w:r>
      <w:r>
        <w:rPr>
          <w:rFonts w:ascii="Times New Roman" w:eastAsia="Times New Roman" w:hAnsi="Times New Roman" w:cs="Times New Roman"/>
          <w:sz w:val="24"/>
          <w:szCs w:val="24"/>
        </w:rPr>
        <w:t xml:space="preserve"> their ability to receive more invasive treatments.</w:t>
      </w:r>
      <w:r w:rsidR="00E12B5A" w:rsidRPr="00E12B5A">
        <w:rPr>
          <w:rFonts w:ascii="Times New Roman" w:eastAsia="Times New Roman" w:hAnsi="Times New Roman" w:cs="Times New Roman"/>
          <w:sz w:val="24"/>
          <w:szCs w:val="24"/>
          <w:vertAlign w:val="superscript"/>
        </w:rPr>
        <w:t>14</w:t>
      </w:r>
      <w:r w:rsidR="00E12B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SCI patients with spasticity are more prone to hip osteoarthritis and are also poorer candidates for hip </w:t>
      </w:r>
      <w:proofErr w:type="spellStart"/>
      <w:r>
        <w:rPr>
          <w:rFonts w:ascii="Times New Roman" w:eastAsia="Times New Roman" w:hAnsi="Times New Roman" w:cs="Times New Roman"/>
          <w:sz w:val="24"/>
          <w:szCs w:val="24"/>
        </w:rPr>
        <w:t>arthroplasty</w:t>
      </w:r>
      <w:proofErr w:type="spellEnd"/>
      <w:r>
        <w:rPr>
          <w:rFonts w:ascii="Times New Roman" w:eastAsia="Times New Roman" w:hAnsi="Times New Roman" w:cs="Times New Roman"/>
          <w:sz w:val="24"/>
          <w:szCs w:val="24"/>
        </w:rPr>
        <w:t xml:space="preserve"> </w:t>
      </w:r>
      <w:r w:rsidRPr="00A53EA3">
        <w:rPr>
          <w:rFonts w:ascii="Times New Roman" w:eastAsia="Times New Roman" w:hAnsi="Times New Roman" w:cs="Times New Roman"/>
          <w:sz w:val="24"/>
          <w:szCs w:val="24"/>
        </w:rPr>
        <w:t>due to</w:t>
      </w:r>
      <w:r>
        <w:rPr>
          <w:rFonts w:ascii="Times New Roman" w:eastAsia="Times New Roman" w:hAnsi="Times New Roman" w:cs="Times New Roman"/>
          <w:sz w:val="24"/>
          <w:szCs w:val="24"/>
        </w:rPr>
        <w:t xml:space="preserve"> increased risks of dislocation, component loosening, and heterotrophic ossification.</w:t>
      </w:r>
      <w:r w:rsidR="00E12B5A" w:rsidRPr="00E12B5A">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could provide an additional treatment option for patients who are not candidates for hip </w:t>
      </w:r>
      <w:proofErr w:type="spellStart"/>
      <w:r>
        <w:rPr>
          <w:rFonts w:ascii="Times New Roman" w:eastAsia="Times New Roman" w:hAnsi="Times New Roman" w:cs="Times New Roman"/>
          <w:sz w:val="24"/>
          <w:szCs w:val="24"/>
        </w:rPr>
        <w:t>arthroplasty</w:t>
      </w:r>
      <w:proofErr w:type="spellEnd"/>
      <w:r>
        <w:rPr>
          <w:rFonts w:ascii="Times New Roman" w:eastAsia="Times New Roman" w:hAnsi="Times New Roman" w:cs="Times New Roman"/>
          <w:sz w:val="24"/>
          <w:szCs w:val="24"/>
        </w:rPr>
        <w:t xml:space="preserve"> or other invasive surgeries. The reductions in spasticity through the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treatment may also alleviate some of the spasticity-associated risks of hip </w:t>
      </w:r>
      <w:proofErr w:type="spellStart"/>
      <w:r>
        <w:rPr>
          <w:rFonts w:ascii="Times New Roman" w:eastAsia="Times New Roman" w:hAnsi="Times New Roman" w:cs="Times New Roman"/>
          <w:sz w:val="24"/>
          <w:szCs w:val="24"/>
        </w:rPr>
        <w:t>arthroplasty</w:t>
      </w:r>
      <w:proofErr w:type="spellEnd"/>
      <w:r>
        <w:rPr>
          <w:rFonts w:ascii="Times New Roman" w:eastAsia="Times New Roman" w:hAnsi="Times New Roman" w:cs="Times New Roman"/>
          <w:sz w:val="24"/>
          <w:szCs w:val="24"/>
        </w:rPr>
        <w:t xml:space="preserve">. Thus,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differs from </w:t>
      </w:r>
      <w:proofErr w:type="spellStart"/>
      <w:r>
        <w:rPr>
          <w:rFonts w:ascii="Times New Roman" w:eastAsia="Times New Roman" w:hAnsi="Times New Roman" w:cs="Times New Roman"/>
          <w:sz w:val="24"/>
          <w:szCs w:val="24"/>
        </w:rPr>
        <w:t>botulinum</w:t>
      </w:r>
      <w:proofErr w:type="spellEnd"/>
      <w:r>
        <w:rPr>
          <w:rFonts w:ascii="Times New Roman" w:eastAsia="Times New Roman" w:hAnsi="Times New Roman" w:cs="Times New Roman"/>
          <w:sz w:val="24"/>
          <w:szCs w:val="24"/>
        </w:rPr>
        <w:t xml:space="preserve"> toxin and surgical </w:t>
      </w:r>
      <w:proofErr w:type="spellStart"/>
      <w:r>
        <w:rPr>
          <w:rFonts w:ascii="Times New Roman" w:eastAsia="Times New Roman" w:hAnsi="Times New Roman" w:cs="Times New Roman"/>
          <w:sz w:val="24"/>
          <w:szCs w:val="24"/>
        </w:rPr>
        <w:t>neurectomy</w:t>
      </w:r>
      <w:proofErr w:type="spellEnd"/>
      <w:r>
        <w:rPr>
          <w:rFonts w:ascii="Times New Roman" w:eastAsia="Times New Roman" w:hAnsi="Times New Roman" w:cs="Times New Roman"/>
          <w:sz w:val="24"/>
          <w:szCs w:val="24"/>
        </w:rPr>
        <w:t xml:space="preserve"> because of the immediate effect on an </w:t>
      </w:r>
      <w:proofErr w:type="gramStart"/>
      <w:r>
        <w:rPr>
          <w:rFonts w:ascii="Times New Roman" w:eastAsia="Times New Roman" w:hAnsi="Times New Roman" w:cs="Times New Roman"/>
          <w:sz w:val="24"/>
          <w:szCs w:val="24"/>
        </w:rPr>
        <w:t>awake</w:t>
      </w:r>
      <w:proofErr w:type="gramEnd"/>
      <w:r>
        <w:rPr>
          <w:rFonts w:ascii="Times New Roman" w:eastAsia="Times New Roman" w:hAnsi="Times New Roman" w:cs="Times New Roman"/>
          <w:sz w:val="24"/>
          <w:szCs w:val="24"/>
        </w:rPr>
        <w:t xml:space="preserve"> patient, and the minimally</w:t>
      </w:r>
      <w:r w:rsidR="005D79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invasive nature of the procedure.  </w:t>
      </w:r>
    </w:p>
    <w:p w14:paraId="00AE11C1" w14:textId="77777777" w:rsidR="001E25C9" w:rsidRDefault="001E25C9">
      <w:pPr>
        <w:spacing w:line="480" w:lineRule="auto"/>
        <w:rPr>
          <w:rFonts w:ascii="Times New Roman" w:eastAsia="Times New Roman" w:hAnsi="Times New Roman" w:cs="Times New Roman"/>
          <w:i/>
          <w:sz w:val="24"/>
          <w:szCs w:val="24"/>
        </w:rPr>
      </w:pPr>
    </w:p>
    <w:p w14:paraId="30EBBB6F" w14:textId="5A93FA3F" w:rsidR="001E25C9" w:rsidRPr="001A6C29" w:rsidRDefault="002C6B8C">
      <w:pPr>
        <w:spacing w:line="480" w:lineRule="auto"/>
        <w:rPr>
          <w:rFonts w:ascii="Times New Roman" w:eastAsia="Times New Roman" w:hAnsi="Times New Roman" w:cs="Times New Roman"/>
          <w:sz w:val="24"/>
          <w:szCs w:val="24"/>
        </w:rPr>
      </w:pPr>
      <w:ins w:id="275" w:author="Editorial Integra" w:date="2025-04-04T22:50:00Z">
        <w:r>
          <w:rPr>
            <w:rFonts w:ascii="Times New Roman" w:hAnsi="Times New Roman" w:cs="Times New Roman"/>
            <w:color w:val="000000" w:themeColor="text1"/>
            <w:sz w:val="24"/>
          </w:rPr>
          <w:t>&lt;H2&gt;</w:t>
        </w:r>
      </w:ins>
      <w:r w:rsidR="000B5664" w:rsidRPr="001A6C29">
        <w:rPr>
          <w:rFonts w:ascii="Times New Roman" w:eastAsia="Times New Roman" w:hAnsi="Times New Roman" w:cs="Times New Roman"/>
          <w:i/>
          <w:sz w:val="24"/>
          <w:szCs w:val="24"/>
        </w:rPr>
        <w:t xml:space="preserve">Study </w:t>
      </w:r>
      <w:ins w:id="276" w:author="Editorial Integra" w:date="2025-04-04T22:50:00Z">
        <w:r>
          <w:rPr>
            <w:rFonts w:ascii="Times New Roman" w:eastAsia="Times New Roman" w:hAnsi="Times New Roman" w:cs="Times New Roman"/>
            <w:i/>
            <w:sz w:val="24"/>
            <w:szCs w:val="24"/>
          </w:rPr>
          <w:t>l</w:t>
        </w:r>
      </w:ins>
      <w:del w:id="277" w:author="Editorial Integra" w:date="2025-04-04T22:50:00Z">
        <w:r w:rsidR="000B5664" w:rsidRPr="001A6C29" w:rsidDel="002C6B8C">
          <w:rPr>
            <w:rFonts w:ascii="Times New Roman" w:eastAsia="Times New Roman" w:hAnsi="Times New Roman" w:cs="Times New Roman"/>
            <w:i/>
            <w:sz w:val="24"/>
            <w:szCs w:val="24"/>
          </w:rPr>
          <w:delText>L</w:delText>
        </w:r>
      </w:del>
      <w:r w:rsidR="000B5664" w:rsidRPr="001A6C29">
        <w:rPr>
          <w:rFonts w:ascii="Times New Roman" w:eastAsia="Times New Roman" w:hAnsi="Times New Roman" w:cs="Times New Roman"/>
          <w:i/>
          <w:sz w:val="24"/>
          <w:szCs w:val="24"/>
        </w:rPr>
        <w:t>imitations</w:t>
      </w:r>
    </w:p>
    <w:p w14:paraId="5E824C24" w14:textId="77777777"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case study research design puts an inherent limit on the generalizability of findings. Quadriplegia is a diverse condition with varying levels of severity, patterns of muscle involvement, and individual patient factors. This heterogeneity means that results rely on the individualized assessment and response to the DNB for each patient. Future studies involving larger, more diverse cohorts as well as randomized controlled trials are necessary to validate these results and ensure they are applicable to a broader population. </w:t>
      </w:r>
    </w:p>
    <w:p w14:paraId="47AFFCF9" w14:textId="77777777" w:rsidR="001E25C9" w:rsidRDefault="001E25C9">
      <w:pPr>
        <w:spacing w:line="480" w:lineRule="auto"/>
        <w:rPr>
          <w:rFonts w:ascii="Times New Roman" w:eastAsia="Times New Roman" w:hAnsi="Times New Roman" w:cs="Times New Roman"/>
          <w:sz w:val="24"/>
          <w:szCs w:val="24"/>
        </w:rPr>
      </w:pPr>
    </w:p>
    <w:p w14:paraId="4588B03A" w14:textId="79F41FB8" w:rsidR="001E25C9" w:rsidRDefault="002C6B8C">
      <w:pPr>
        <w:spacing w:line="480" w:lineRule="auto"/>
        <w:rPr>
          <w:rFonts w:ascii="Times New Roman" w:eastAsia="Times New Roman" w:hAnsi="Times New Roman" w:cs="Times New Roman"/>
          <w:b/>
          <w:sz w:val="24"/>
          <w:szCs w:val="24"/>
        </w:rPr>
      </w:pPr>
      <w:ins w:id="278" w:author="Editorial Integra" w:date="2025-04-04T22:50:00Z">
        <w:r>
          <w:rPr>
            <w:rFonts w:ascii="Times New Roman" w:hAnsi="Times New Roman" w:cs="Times New Roman"/>
            <w:color w:val="000000" w:themeColor="text1"/>
            <w:sz w:val="24"/>
          </w:rPr>
          <w:t>&lt;H1&gt;</w:t>
        </w:r>
      </w:ins>
      <w:r w:rsidR="000B5664">
        <w:rPr>
          <w:rFonts w:ascii="Times New Roman" w:eastAsia="Times New Roman" w:hAnsi="Times New Roman" w:cs="Times New Roman"/>
          <w:b/>
          <w:sz w:val="24"/>
          <w:szCs w:val="24"/>
        </w:rPr>
        <w:t>Conclusions</w:t>
      </w:r>
    </w:p>
    <w:p w14:paraId="27DD7DC2" w14:textId="150B4B2A" w:rsidR="001E25C9" w:rsidRDefault="000B56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Percutaneous </w:t>
      </w: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w:t>
      </w:r>
      <w:r w:rsidR="006B587C">
        <w:rPr>
          <w:rFonts w:ascii="Times New Roman" w:eastAsia="Times New Roman" w:hAnsi="Times New Roman" w:cs="Times New Roman"/>
          <w:sz w:val="24"/>
          <w:szCs w:val="24"/>
        </w:rPr>
        <w:t>in SCI</w:t>
      </w:r>
      <w:r>
        <w:rPr>
          <w:rFonts w:ascii="Times New Roman" w:eastAsia="Times New Roman" w:hAnsi="Times New Roman" w:cs="Times New Roman"/>
          <w:sz w:val="24"/>
          <w:szCs w:val="24"/>
        </w:rPr>
        <w:t xml:space="preserve"> resulted in</w:t>
      </w:r>
      <w:r w:rsidR="00377728">
        <w:rPr>
          <w:rFonts w:ascii="Times New Roman" w:eastAsia="Times New Roman" w:hAnsi="Times New Roman" w:cs="Times New Roman"/>
          <w:sz w:val="24"/>
          <w:szCs w:val="24"/>
        </w:rPr>
        <w:t xml:space="preserve"> many months of</w:t>
      </w:r>
      <w:r>
        <w:rPr>
          <w:rFonts w:ascii="Times New Roman" w:eastAsia="Times New Roman" w:hAnsi="Times New Roman" w:cs="Times New Roman"/>
          <w:sz w:val="24"/>
          <w:szCs w:val="24"/>
        </w:rPr>
        <w:t xml:space="preserve"> improvements in </w:t>
      </w:r>
      <w:proofErr w:type="gramStart"/>
      <w:r>
        <w:rPr>
          <w:rFonts w:ascii="Times New Roman" w:eastAsia="Times New Roman" w:hAnsi="Times New Roman" w:cs="Times New Roman"/>
          <w:sz w:val="24"/>
          <w:szCs w:val="24"/>
        </w:rPr>
        <w:t>bilateral  hip</w:t>
      </w:r>
      <w:proofErr w:type="gramEnd"/>
      <w:r>
        <w:rPr>
          <w:rFonts w:ascii="Times New Roman" w:eastAsia="Times New Roman" w:hAnsi="Times New Roman" w:cs="Times New Roman"/>
          <w:sz w:val="24"/>
          <w:szCs w:val="24"/>
        </w:rPr>
        <w:t xml:space="preserve"> abduction and knee extension ROM</w:t>
      </w:r>
      <w:r w:rsidR="00377728">
        <w:rPr>
          <w:rFonts w:ascii="Times New Roman" w:eastAsia="Times New Roman" w:hAnsi="Times New Roman" w:cs="Times New Roman"/>
          <w:sz w:val="24"/>
          <w:szCs w:val="24"/>
        </w:rPr>
        <w:t xml:space="preserve">. </w:t>
      </w:r>
      <w:r w:rsidR="00377728" w:rsidRPr="00377728">
        <w:rPr>
          <w:rFonts w:ascii="Times New Roman" w:eastAsia="Times New Roman" w:hAnsi="Times New Roman" w:cs="Times New Roman"/>
          <w:sz w:val="24"/>
          <w:szCs w:val="24"/>
        </w:rPr>
        <w:t>Retreatment at 9 months to the legs returned the gains</w:t>
      </w:r>
      <w:r>
        <w:rPr>
          <w:rFonts w:ascii="Times New Roman" w:eastAsia="Times New Roman" w:hAnsi="Times New Roman" w:cs="Times New Roman"/>
          <w:sz w:val="24"/>
          <w:szCs w:val="24"/>
        </w:rPr>
        <w:t xml:space="preserve">. Bilateral wrist extension ROM and MAS scores were maintained </w:t>
      </w:r>
      <w:r w:rsidR="00CF34D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9 months.</w:t>
      </w:r>
      <w:r w:rsidR="00E97F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3F3DE3">
        <w:rPr>
          <w:rFonts w:ascii="Times New Roman" w:eastAsia="Times New Roman" w:hAnsi="Times New Roman" w:cs="Times New Roman"/>
          <w:sz w:val="24"/>
          <w:szCs w:val="24"/>
        </w:rPr>
        <w:t xml:space="preserve">re was </w:t>
      </w:r>
      <w:r w:rsidR="006B587C">
        <w:rPr>
          <w:rFonts w:ascii="Times New Roman" w:eastAsia="Times New Roman" w:hAnsi="Times New Roman" w:cs="Times New Roman"/>
          <w:sz w:val="24"/>
          <w:szCs w:val="24"/>
        </w:rPr>
        <w:t>a significant</w:t>
      </w:r>
      <w:r>
        <w:rPr>
          <w:rFonts w:ascii="Times New Roman" w:eastAsia="Times New Roman" w:hAnsi="Times New Roman" w:cs="Times New Roman"/>
          <w:sz w:val="24"/>
          <w:szCs w:val="24"/>
        </w:rPr>
        <w:t xml:space="preserve"> increase in independence and ease for several daily activities, including tooth brushing, showering, and wheelchair transfers. </w:t>
      </w:r>
      <w:proofErr w:type="spellStart"/>
      <w:r w:rsidR="003F3DE3">
        <w:rPr>
          <w:rFonts w:ascii="Times New Roman" w:eastAsia="Times New Roman" w:hAnsi="Times New Roman" w:cs="Times New Roman"/>
          <w:sz w:val="24"/>
          <w:szCs w:val="24"/>
        </w:rPr>
        <w:t>C</w:t>
      </w:r>
      <w:r>
        <w:rPr>
          <w:rFonts w:ascii="Times New Roman" w:eastAsia="Times New Roman" w:hAnsi="Times New Roman" w:cs="Times New Roman"/>
          <w:sz w:val="24"/>
          <w:szCs w:val="24"/>
        </w:rPr>
        <w:t>ryoneurolysis</w:t>
      </w:r>
      <w:proofErr w:type="spellEnd"/>
      <w:r>
        <w:rPr>
          <w:rFonts w:ascii="Times New Roman" w:eastAsia="Times New Roman" w:hAnsi="Times New Roman" w:cs="Times New Roman"/>
          <w:sz w:val="24"/>
          <w:szCs w:val="24"/>
        </w:rPr>
        <w:t xml:space="preserve"> c</w:t>
      </w:r>
      <w:r w:rsidR="003F3DE3">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an effective, long-lasting method for managing severe spasticity in patients with SCI with minimal side-effects. </w:t>
      </w:r>
    </w:p>
    <w:p w14:paraId="5F4F64E2" w14:textId="6D4F3856" w:rsidR="001E25C9" w:rsidRDefault="000B566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Suppliers:</w:t>
      </w:r>
    </w:p>
    <w:p w14:paraId="03DE09C6" w14:textId="13313049" w:rsidR="001E25C9" w:rsidDel="00BF55A7" w:rsidRDefault="000B5664" w:rsidP="00F24AD8">
      <w:pPr>
        <w:spacing w:before="240" w:after="240" w:line="480" w:lineRule="auto"/>
        <w:rPr>
          <w:del w:id="279" w:author="Editorial Integra" w:date="2025-04-04T22:50:00Z"/>
          <w:rFonts w:ascii="Times New Roman" w:eastAsia="Times New Roman" w:hAnsi="Times New Roman" w:cs="Times New Roman"/>
          <w:sz w:val="24"/>
          <w:szCs w:val="24"/>
        </w:rPr>
        <w:pPrChange w:id="280" w:author="Editorial Integra" w:date="2025-04-04T22:50:00Z">
          <w:pPr>
            <w:spacing w:line="480" w:lineRule="auto"/>
          </w:pPr>
        </w:pPrChange>
      </w:pPr>
      <w:proofErr w:type="spellStart"/>
      <w:proofErr w:type="gramStart"/>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Iovera</w:t>
      </w:r>
      <w:proofErr w:type="spellEnd"/>
      <w:proofErr w:type="gramEnd"/>
      <w:r>
        <w:rPr>
          <w:rFonts w:ascii="Times New Roman" w:eastAsia="Times New Roman" w:hAnsi="Times New Roman" w:cs="Times New Roman"/>
          <w:sz w:val="24"/>
          <w:szCs w:val="24"/>
        </w:rPr>
        <w:t xml:space="preserve"> System 190 Smart Tip; </w:t>
      </w:r>
      <w:proofErr w:type="spellStart"/>
      <w:r>
        <w:rPr>
          <w:rFonts w:ascii="Times New Roman" w:eastAsia="Times New Roman" w:hAnsi="Times New Roman" w:cs="Times New Roman"/>
          <w:sz w:val="24"/>
          <w:szCs w:val="24"/>
        </w:rPr>
        <w:t>Iovera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Pacira</w:t>
      </w:r>
      <w:proofErr w:type="spellEnd"/>
    </w:p>
    <w:p w14:paraId="54477BB4" w14:textId="77777777" w:rsidR="00BF55A7" w:rsidRDefault="00BF55A7">
      <w:pPr>
        <w:spacing w:before="240" w:after="240" w:line="480" w:lineRule="auto"/>
        <w:rPr>
          <w:ins w:id="281" w:author="Editorial Integra" w:date="2025-04-04T22:51:00Z"/>
          <w:rFonts w:ascii="Times New Roman" w:eastAsia="Times New Roman" w:hAnsi="Times New Roman" w:cs="Times New Roman"/>
          <w:sz w:val="24"/>
          <w:szCs w:val="24"/>
        </w:rPr>
      </w:pPr>
    </w:p>
    <w:p w14:paraId="1BB9417C" w14:textId="36DB52F7" w:rsidR="00BF55A7" w:rsidDel="001744CB" w:rsidRDefault="00BF55A7" w:rsidP="00BF55A7">
      <w:pPr>
        <w:rPr>
          <w:del w:id="282" w:author="Editorial Integra" w:date="2025-04-04T22:56:00Z"/>
          <w:rFonts w:ascii="Times New Roman" w:eastAsia="Times New Roman" w:hAnsi="Times New Roman" w:cs="Times New Roman"/>
          <w:sz w:val="24"/>
          <w:szCs w:val="24"/>
        </w:rPr>
      </w:pPr>
      <w:moveToRangeStart w:id="283" w:author="Editorial Integra" w:date="2025-04-04T22:51:00Z" w:name="move194699498"/>
      <w:moveTo w:id="284" w:author="Editorial Integra" w:date="2025-04-04T22:51:00Z">
        <w:del w:id="285" w:author="Editorial Integra" w:date="2025-04-04T22:56:00Z">
          <w:r w:rsidDel="001744CB">
            <w:rPr>
              <w:rFonts w:ascii="Times New Roman" w:eastAsia="Times New Roman" w:hAnsi="Times New Roman" w:cs="Times New Roman"/>
              <w:sz w:val="24"/>
              <w:szCs w:val="24"/>
            </w:rPr>
            <w:delText>Conflict of Interest</w:delText>
          </w:r>
        </w:del>
      </w:moveTo>
    </w:p>
    <w:p w14:paraId="2D11E7C6" w14:textId="2535A297" w:rsidR="00BF55A7" w:rsidDel="001744CB" w:rsidRDefault="00BF55A7" w:rsidP="00BF55A7">
      <w:pPr>
        <w:rPr>
          <w:del w:id="286" w:author="Editorial Integra" w:date="2025-04-04T22:56:00Z"/>
          <w:rFonts w:ascii="Times New Roman" w:eastAsia="Times New Roman" w:hAnsi="Times New Roman" w:cs="Times New Roman"/>
          <w:sz w:val="24"/>
          <w:szCs w:val="24"/>
        </w:rPr>
      </w:pPr>
      <w:moveTo w:id="287" w:author="Editorial Integra" w:date="2025-04-04T22:51:00Z">
        <w:del w:id="288" w:author="Editorial Integra" w:date="2025-04-04T22:56:00Z">
          <w:r w:rsidDel="001744CB">
            <w:rPr>
              <w:rFonts w:ascii="Times New Roman" w:eastAsia="Times New Roman" w:hAnsi="Times New Roman" w:cs="Times New Roman"/>
              <w:sz w:val="24"/>
              <w:szCs w:val="24"/>
            </w:rPr>
            <w:delText xml:space="preserve">Paul Winston has received grants, and educational funding, and has served on Ad boards of Abbvie, Ipsen, Merz and Pacira </w:delText>
          </w:r>
        </w:del>
      </w:moveTo>
    </w:p>
    <w:p w14:paraId="22F55379" w14:textId="63794069" w:rsidR="00BF55A7" w:rsidDel="001744CB" w:rsidRDefault="00BF55A7" w:rsidP="00BF55A7">
      <w:pPr>
        <w:rPr>
          <w:del w:id="289" w:author="Editorial Integra" w:date="2025-04-04T22:56:00Z"/>
          <w:rFonts w:ascii="Times New Roman" w:eastAsia="Times New Roman" w:hAnsi="Times New Roman" w:cs="Times New Roman"/>
          <w:sz w:val="24"/>
          <w:szCs w:val="24"/>
        </w:rPr>
      </w:pPr>
      <w:moveTo w:id="290" w:author="Editorial Integra" w:date="2025-04-04T22:51:00Z">
        <w:del w:id="291" w:author="Editorial Integra" w:date="2025-04-04T22:56:00Z">
          <w:r w:rsidDel="001744CB">
            <w:rPr>
              <w:rFonts w:ascii="Times New Roman" w:eastAsia="Times New Roman" w:hAnsi="Times New Roman" w:cs="Times New Roman"/>
              <w:sz w:val="24"/>
              <w:szCs w:val="24"/>
            </w:rPr>
            <w:delText>Laura Schatz has no conflicts of interest</w:delText>
          </w:r>
        </w:del>
      </w:moveTo>
    </w:p>
    <w:p w14:paraId="389019CE" w14:textId="145091C0" w:rsidR="00BF55A7" w:rsidDel="001744CB" w:rsidRDefault="00BF55A7" w:rsidP="00BF55A7">
      <w:pPr>
        <w:rPr>
          <w:del w:id="292" w:author="Editorial Integra" w:date="2025-04-04T22:56:00Z"/>
          <w:rFonts w:ascii="Times New Roman" w:eastAsia="Times New Roman" w:hAnsi="Times New Roman" w:cs="Times New Roman"/>
          <w:sz w:val="24"/>
          <w:szCs w:val="24"/>
        </w:rPr>
      </w:pPr>
      <w:moveTo w:id="293" w:author="Editorial Integra" w:date="2025-04-04T22:51:00Z">
        <w:del w:id="294" w:author="Editorial Integra" w:date="2025-04-04T22:56:00Z">
          <w:r w:rsidDel="001744CB">
            <w:rPr>
              <w:rFonts w:ascii="Times New Roman" w:eastAsia="Times New Roman" w:hAnsi="Times New Roman" w:cs="Times New Roman"/>
              <w:sz w:val="24"/>
              <w:szCs w:val="24"/>
            </w:rPr>
            <w:delText>Mahdis Hashemi has no conflicts of interest</w:delText>
          </w:r>
        </w:del>
      </w:moveTo>
    </w:p>
    <w:p w14:paraId="0B3ACD4E" w14:textId="426AA2B4" w:rsidR="00BF55A7" w:rsidDel="001744CB" w:rsidRDefault="00BF55A7" w:rsidP="00BF55A7">
      <w:pPr>
        <w:rPr>
          <w:del w:id="295" w:author="Editorial Integra" w:date="2025-04-04T22:56:00Z"/>
          <w:rFonts w:ascii="Times New Roman" w:eastAsia="Times New Roman" w:hAnsi="Times New Roman" w:cs="Times New Roman"/>
          <w:sz w:val="24"/>
          <w:szCs w:val="24"/>
        </w:rPr>
      </w:pPr>
      <w:moveTo w:id="296" w:author="Editorial Integra" w:date="2025-04-04T22:51:00Z">
        <w:del w:id="297" w:author="Editorial Integra" w:date="2025-04-04T22:56:00Z">
          <w:r w:rsidDel="001744CB">
            <w:rPr>
              <w:rFonts w:ascii="Times New Roman" w:eastAsia="Times New Roman" w:hAnsi="Times New Roman" w:cs="Times New Roman"/>
              <w:sz w:val="24"/>
              <w:szCs w:val="24"/>
            </w:rPr>
            <w:delText>Samuel Herzog has no conflicts of interest</w:delText>
          </w:r>
        </w:del>
      </w:moveTo>
    </w:p>
    <w:p w14:paraId="69E2D82A" w14:textId="77777777" w:rsidR="00BF55A7" w:rsidRDefault="00BF55A7" w:rsidP="00BF55A7">
      <w:pPr>
        <w:rPr>
          <w:rFonts w:ascii="Times New Roman" w:eastAsia="Times New Roman" w:hAnsi="Times New Roman" w:cs="Times New Roman"/>
          <w:sz w:val="24"/>
          <w:szCs w:val="24"/>
        </w:rPr>
      </w:pPr>
    </w:p>
    <w:p w14:paraId="3E8BB141" w14:textId="77777777" w:rsidR="00BF55A7" w:rsidRDefault="00BF55A7" w:rsidP="00BF55A7">
      <w:pPr>
        <w:rPr>
          <w:rFonts w:ascii="Times New Roman" w:eastAsia="Times New Roman" w:hAnsi="Times New Roman" w:cs="Times New Roman"/>
          <w:sz w:val="24"/>
          <w:szCs w:val="24"/>
        </w:rPr>
      </w:pPr>
    </w:p>
    <w:p w14:paraId="101BD6F8" w14:textId="40DC4EB5" w:rsidR="00BF55A7" w:rsidRPr="008A5EC9" w:rsidRDefault="00FB1F0F" w:rsidP="00BF55A7">
      <w:pPr>
        <w:rPr>
          <w:rFonts w:ascii="Times New Roman" w:eastAsia="Times New Roman" w:hAnsi="Times New Roman" w:cs="Times New Roman"/>
          <w:sz w:val="24"/>
          <w:szCs w:val="24"/>
        </w:rPr>
      </w:pPr>
      <w:ins w:id="298" w:author="Editorial Integra" w:date="2025-04-04T22:51:00Z">
        <w:r>
          <w:rPr>
            <w:rFonts w:ascii="Times New Roman" w:eastAsia="Times New Roman" w:hAnsi="Times New Roman" w:cs="Times New Roman"/>
            <w:sz w:val="24"/>
            <w:szCs w:val="24"/>
          </w:rPr>
          <w:t>&lt;COR&gt;</w:t>
        </w:r>
      </w:ins>
      <w:moveTo w:id="299" w:author="Editorial Integra" w:date="2025-04-04T22:51:00Z">
        <w:r w:rsidR="00BF55A7">
          <w:rPr>
            <w:rFonts w:ascii="Times New Roman" w:eastAsia="Times New Roman" w:hAnsi="Times New Roman" w:cs="Times New Roman"/>
            <w:sz w:val="24"/>
            <w:szCs w:val="24"/>
          </w:rPr>
          <w:t>Corresponding author Paul Winston, 1 Hospital Way, Victoria, BC</w:t>
        </w:r>
      </w:moveTo>
      <w:ins w:id="300" w:author="Editorial Integra" w:date="2025-04-04T22:52:00Z">
        <w:r w:rsidR="00DD19F0">
          <w:rPr>
            <w:rFonts w:ascii="Times New Roman" w:eastAsia="Times New Roman" w:hAnsi="Times New Roman" w:cs="Times New Roman"/>
            <w:sz w:val="24"/>
            <w:szCs w:val="24"/>
          </w:rPr>
          <w:t xml:space="preserve"> V8Z 6RS</w:t>
        </w:r>
      </w:ins>
      <w:moveTo w:id="301" w:author="Editorial Integra" w:date="2025-04-04T22:51:00Z">
        <w:r w:rsidR="00BF55A7">
          <w:rPr>
            <w:rFonts w:ascii="Times New Roman" w:eastAsia="Times New Roman" w:hAnsi="Times New Roman" w:cs="Times New Roman"/>
            <w:sz w:val="24"/>
            <w:szCs w:val="24"/>
          </w:rPr>
          <w:t>, Canada</w:t>
        </w:r>
        <w:del w:id="302" w:author="Editorial Integra" w:date="2025-04-04T22:52:00Z">
          <w:r w:rsidR="00BF55A7" w:rsidDel="00DD19F0">
            <w:rPr>
              <w:rFonts w:ascii="Times New Roman" w:eastAsia="Times New Roman" w:hAnsi="Times New Roman" w:cs="Times New Roman"/>
              <w:sz w:val="24"/>
              <w:szCs w:val="24"/>
            </w:rPr>
            <w:delText xml:space="preserve"> V8Z 6RS</w:delText>
          </w:r>
        </w:del>
        <w:r w:rsidR="00BF55A7">
          <w:rPr>
            <w:rFonts w:ascii="Times New Roman" w:eastAsia="Times New Roman" w:hAnsi="Times New Roman" w:cs="Times New Roman"/>
            <w:sz w:val="24"/>
            <w:szCs w:val="24"/>
          </w:rPr>
          <w:t xml:space="preserve">. </w:t>
        </w:r>
      </w:moveTo>
      <w:ins w:id="303" w:author="Editorial Integra" w:date="2025-04-04T22:53:00Z">
        <w:r w:rsidR="00DD19F0" w:rsidRPr="00D03CE7">
          <w:rPr>
            <w:rFonts w:ascii="Times New Roman" w:hAnsi="Times New Roman" w:cs="Times New Roman"/>
            <w:color w:val="000000" w:themeColor="text1"/>
            <w:sz w:val="24"/>
          </w:rPr>
          <w:t xml:space="preserve">. </w:t>
        </w:r>
        <w:r w:rsidR="00DD19F0" w:rsidRPr="00D03CE7">
          <w:rPr>
            <w:rFonts w:ascii="Times New Roman" w:hAnsi="Times New Roman" w:cs="Times New Roman"/>
            <w:i/>
            <w:iCs/>
            <w:color w:val="000000" w:themeColor="text1"/>
            <w:sz w:val="24"/>
          </w:rPr>
          <w:t>E-mail address:</w:t>
        </w:r>
        <w:r w:rsidR="00DD19F0" w:rsidRPr="00D03CE7">
          <w:rPr>
            <w:rFonts w:ascii="Times New Roman" w:hAnsi="Times New Roman" w:cs="Times New Roman"/>
            <w:color w:val="000000" w:themeColor="text1"/>
            <w:sz w:val="24"/>
          </w:rPr>
          <w:t xml:space="preserve"> </w:t>
        </w:r>
      </w:ins>
      <w:moveTo w:id="304" w:author="Editorial Integra" w:date="2025-04-04T22:51:00Z">
        <w:r w:rsidR="00BF55A7" w:rsidRPr="00DD19F0">
          <w:rPr>
            <w:rFonts w:ascii="Times New Roman" w:eastAsia="Times New Roman" w:hAnsi="Times New Roman" w:cs="Times New Roman"/>
            <w:color w:val="1155CC"/>
            <w:sz w:val="24"/>
            <w:szCs w:val="24"/>
            <w:rPrChange w:id="305" w:author="Editorial Integra" w:date="2025-04-04T22:53:00Z">
              <w:rPr>
                <w:rFonts w:ascii="Times New Roman" w:eastAsia="Times New Roman" w:hAnsi="Times New Roman" w:cs="Times New Roman"/>
                <w:color w:val="1155CC"/>
                <w:sz w:val="24"/>
                <w:szCs w:val="24"/>
                <w:u w:val="single"/>
              </w:rPr>
            </w:rPrChange>
          </w:rPr>
          <w:t>Paul.Winston@islandhealth.ca</w:t>
        </w:r>
      </w:moveTo>
    </w:p>
    <w:p w14:paraId="17129F18" w14:textId="77777777" w:rsidR="00BF55A7" w:rsidRDefault="00BF55A7" w:rsidP="00BF55A7">
      <w:pPr>
        <w:rPr>
          <w:rFonts w:ascii="Times New Roman" w:eastAsia="Times New Roman" w:hAnsi="Times New Roman" w:cs="Times New Roman"/>
          <w:sz w:val="24"/>
          <w:szCs w:val="24"/>
        </w:rPr>
      </w:pPr>
      <w:moveTo w:id="306" w:author="Editorial Integra" w:date="2025-04-04T22:51:00Z">
        <w:r w:rsidRPr="00AD409A">
          <w:rPr>
            <w:rFonts w:ascii="Times New Roman" w:eastAsia="Times New Roman" w:hAnsi="Times New Roman" w:cs="Times New Roman"/>
            <w:sz w:val="24"/>
            <w:szCs w:val="24"/>
          </w:rPr>
          <w:t>https://orcid.org</w:t>
        </w:r>
        <w:r>
          <w:rPr>
            <w:rFonts w:ascii="Times New Roman" w:eastAsia="Times New Roman" w:hAnsi="Times New Roman" w:cs="Times New Roman"/>
            <w:sz w:val="24"/>
            <w:szCs w:val="24"/>
          </w:rPr>
          <w:t>/0000-0002-8403-6988</w:t>
        </w:r>
      </w:moveTo>
    </w:p>
    <w:moveToRangeEnd w:id="283"/>
    <w:p w14:paraId="0C16FB65" w14:textId="69988F35" w:rsidR="001744CB" w:rsidRDefault="001744CB" w:rsidP="004F0F77">
      <w:pPr>
        <w:rPr>
          <w:ins w:id="307" w:author="Editorial Integra" w:date="2025-04-04T22:56:00Z"/>
          <w:rFonts w:ascii="Times New Roman" w:eastAsia="Times New Roman" w:hAnsi="Times New Roman" w:cs="Times New Roman"/>
          <w:sz w:val="24"/>
          <w:szCs w:val="24"/>
        </w:rPr>
      </w:pPr>
      <w:ins w:id="308" w:author="Editorial Integra" w:date="2025-04-04T22:56:00Z">
        <w:r w:rsidRPr="00D10D03">
          <w:rPr>
            <w:rFonts w:ascii="Times New Roman" w:eastAsia="Times New Roman" w:hAnsi="Times New Roman" w:cs="Times New Roman"/>
            <w:b/>
            <w:sz w:val="24"/>
            <w:szCs w:val="24"/>
            <w:rPrChange w:id="309" w:author="Editorial Integra" w:date="2025-04-04T22:57:00Z">
              <w:rPr>
                <w:rFonts w:ascii="Times New Roman" w:eastAsia="Times New Roman" w:hAnsi="Times New Roman" w:cs="Times New Roman"/>
                <w:sz w:val="24"/>
                <w:szCs w:val="24"/>
              </w:rPr>
            </w:rPrChange>
          </w:rPr>
          <w:t>Disclosure:</w:t>
        </w:r>
        <w:r>
          <w:rPr>
            <w:rFonts w:ascii="Times New Roman" w:eastAsia="Times New Roman" w:hAnsi="Times New Roman" w:cs="Times New Roman"/>
            <w:sz w:val="24"/>
            <w:szCs w:val="24"/>
          </w:rPr>
          <w:t xml:space="preserve"> Paul Winston has received grants, and educational funding, and has served on Ad boards of </w:t>
        </w:r>
        <w:proofErr w:type="spellStart"/>
        <w:r>
          <w:rPr>
            <w:rFonts w:ascii="Times New Roman" w:eastAsia="Times New Roman" w:hAnsi="Times New Roman" w:cs="Times New Roman"/>
            <w:sz w:val="24"/>
            <w:szCs w:val="24"/>
          </w:rPr>
          <w:t>Abbvie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Merz</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Pacira</w:t>
        </w:r>
      </w:ins>
      <w:proofErr w:type="spellEnd"/>
      <w:ins w:id="310" w:author="Editorial Integra" w:date="2025-04-04T22:57:00Z">
        <w:r w:rsidR="004F0F77">
          <w:rPr>
            <w:rFonts w:ascii="Times New Roman" w:eastAsia="Times New Roman" w:hAnsi="Times New Roman" w:cs="Times New Roman"/>
            <w:sz w:val="24"/>
            <w:szCs w:val="24"/>
          </w:rPr>
          <w:t>.</w:t>
        </w:r>
        <w:r w:rsidR="004F0F77" w:rsidRPr="004F0F77">
          <w:rPr>
            <w:rFonts w:ascii="Times New Roman" w:hAnsi="Times New Roman" w:cs="Times New Roman"/>
            <w:color w:val="000000" w:themeColor="text1"/>
            <w:sz w:val="24"/>
          </w:rPr>
          <w:t xml:space="preserve"> </w:t>
        </w:r>
        <w:r w:rsidR="004F0F77" w:rsidRPr="0024251E">
          <w:rPr>
            <w:rFonts w:ascii="Times New Roman" w:hAnsi="Times New Roman" w:cs="Times New Roman"/>
            <w:color w:val="000000" w:themeColor="text1"/>
            <w:sz w:val="24"/>
          </w:rPr>
          <w:t>The other authors have nothing to disclose.</w:t>
        </w:r>
      </w:ins>
    </w:p>
    <w:p w14:paraId="782991F8" w14:textId="275F2F8B" w:rsidR="001E25C9" w:rsidRDefault="00CF34D2" w:rsidP="00F24AD8">
      <w:pPr>
        <w:spacing w:before="240" w:after="240" w:line="480" w:lineRule="auto"/>
        <w:rPr>
          <w:rFonts w:ascii="Times New Roman" w:eastAsia="Times New Roman" w:hAnsi="Times New Roman" w:cs="Times New Roman"/>
          <w:sz w:val="24"/>
          <w:szCs w:val="24"/>
        </w:rPr>
        <w:pPrChange w:id="311" w:author="Editorial Integra" w:date="2025-04-04T22:50:00Z">
          <w:pPr>
            <w:spacing w:line="480" w:lineRule="auto"/>
          </w:pPr>
        </w:pPrChange>
      </w:pPr>
      <w:del w:id="312" w:author="Editorial Integra" w:date="2025-04-04T22:50:00Z">
        <w:r w:rsidDel="00F24AD8">
          <w:rPr>
            <w:rFonts w:ascii="Times New Roman" w:eastAsia="Times New Roman" w:hAnsi="Times New Roman" w:cs="Times New Roman"/>
            <w:sz w:val="24"/>
            <w:szCs w:val="24"/>
          </w:rPr>
          <w:delText>,</w:delText>
        </w:r>
      </w:del>
    </w:p>
    <w:p w14:paraId="001D9C32" w14:textId="77777777" w:rsidR="009F74C5" w:rsidRDefault="009F74C5" w:rsidP="009F74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del w:id="313" w:author="Editorial Integra" w:date="2025-04-04T22:58:00Z">
        <w:r w:rsidDel="00351BE0">
          <w:rPr>
            <w:rFonts w:ascii="Times New Roman" w:eastAsia="Times New Roman" w:hAnsi="Times New Roman" w:cs="Times New Roman"/>
            <w:b/>
            <w:sz w:val="24"/>
            <w:szCs w:val="24"/>
          </w:rPr>
          <w:delText>:</w:delText>
        </w:r>
      </w:del>
    </w:p>
    <w:p w14:paraId="7D1F26FB" w14:textId="016F149D" w:rsidR="005B7AC0" w:rsidRDefault="001316C1" w:rsidP="005B7AC0">
      <w:pPr>
        <w:spacing w:line="480" w:lineRule="auto"/>
        <w:rPr>
          <w:ins w:id="314" w:author="Editorial Integra" w:date="2025-04-04T23:04:00Z"/>
          <w:rFonts w:ascii="Times New Roman" w:eastAsia="Times New Roman" w:hAnsi="Times New Roman" w:cs="Times New Roman"/>
          <w:sz w:val="24"/>
          <w:szCs w:val="24"/>
        </w:rPr>
        <w:pPrChange w:id="315" w:author="Editorial Integra" w:date="2025-04-04T23:04:00Z">
          <w:pPr>
            <w:numPr>
              <w:numId w:val="8"/>
            </w:numPr>
            <w:spacing w:line="480" w:lineRule="auto"/>
            <w:ind w:left="720" w:hanging="360"/>
          </w:pPr>
        </w:pPrChange>
      </w:pPr>
      <w:ins w:id="316" w:author="Editorial Integra" w:date="2025-04-04T22:58:00Z">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ins>
      <w:proofErr w:type="spellStart"/>
      <w:r w:rsidR="009F74C5">
        <w:rPr>
          <w:rFonts w:ascii="Times New Roman" w:eastAsia="Times New Roman" w:hAnsi="Times New Roman" w:cs="Times New Roman"/>
          <w:sz w:val="24"/>
          <w:szCs w:val="24"/>
        </w:rPr>
        <w:t>Pandyan</w:t>
      </w:r>
      <w:proofErr w:type="spellEnd"/>
      <w:del w:id="317" w:author="Editorial Integra" w:date="2025-04-04T22:59:00Z">
        <w:r w:rsidR="009F74C5" w:rsidDel="009929C2">
          <w:rPr>
            <w:rFonts w:ascii="Times New Roman" w:eastAsia="Times New Roman" w:hAnsi="Times New Roman" w:cs="Times New Roman"/>
            <w:sz w:val="24"/>
            <w:szCs w:val="24"/>
          </w:rPr>
          <w:delText xml:space="preserve">, </w:delText>
        </w:r>
      </w:del>
      <w:ins w:id="318" w:author="Editorial Integra" w:date="2025-04-04T22:59:00Z">
        <w:r w:rsidR="009929C2">
          <w:rPr>
            <w:rFonts w:ascii="Times New Roman" w:eastAsia="Times New Roman" w:hAnsi="Times New Roman" w:cs="Times New Roman"/>
            <w:sz w:val="24"/>
            <w:szCs w:val="24"/>
          </w:rPr>
          <w:t xml:space="preserve"> </w:t>
        </w:r>
      </w:ins>
      <w:r w:rsidR="009F74C5">
        <w:rPr>
          <w:rFonts w:ascii="Times New Roman" w:eastAsia="Times New Roman" w:hAnsi="Times New Roman" w:cs="Times New Roman"/>
          <w:sz w:val="24"/>
          <w:szCs w:val="24"/>
        </w:rPr>
        <w:t>A</w:t>
      </w:r>
      <w:del w:id="319" w:author="Editorial Integra" w:date="2025-04-04T22:59:00Z">
        <w:r w:rsidR="009F74C5" w:rsidDel="009929C2">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Gregoric</w:t>
      </w:r>
      <w:proofErr w:type="spellEnd"/>
      <w:del w:id="320" w:author="Editorial Integra" w:date="2025-04-04T22:59:00Z">
        <w:r w:rsidR="009F74C5" w:rsidDel="009929C2">
          <w:rPr>
            <w:rFonts w:ascii="Times New Roman" w:eastAsia="Times New Roman" w:hAnsi="Times New Roman" w:cs="Times New Roman"/>
            <w:sz w:val="24"/>
            <w:szCs w:val="24"/>
          </w:rPr>
          <w:delText xml:space="preserve">, </w:delText>
        </w:r>
      </w:del>
      <w:ins w:id="321" w:author="Editorial Integra" w:date="2025-04-04T22:59:00Z">
        <w:r w:rsidR="009929C2">
          <w:rPr>
            <w:rFonts w:ascii="Times New Roman" w:eastAsia="Times New Roman" w:hAnsi="Times New Roman" w:cs="Times New Roman"/>
            <w:sz w:val="24"/>
            <w:szCs w:val="24"/>
          </w:rPr>
          <w:t xml:space="preserve"> </w:t>
        </w:r>
      </w:ins>
      <w:r w:rsidR="009F74C5">
        <w:rPr>
          <w:rFonts w:ascii="Times New Roman" w:eastAsia="Times New Roman" w:hAnsi="Times New Roman" w:cs="Times New Roman"/>
          <w:sz w:val="24"/>
          <w:szCs w:val="24"/>
        </w:rPr>
        <w:t>M</w:t>
      </w:r>
      <w:del w:id="322" w:author="Editorial Integra" w:date="2025-04-04T22:59:00Z">
        <w:r w:rsidR="009F74C5" w:rsidDel="009929C2">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Barnes</w:t>
      </w:r>
      <w:del w:id="323" w:author="Editorial Integra" w:date="2025-04-04T22:59:00Z">
        <w:r w:rsidR="009F74C5" w:rsidDel="009929C2">
          <w:rPr>
            <w:rFonts w:ascii="Times New Roman" w:eastAsia="Times New Roman" w:hAnsi="Times New Roman" w:cs="Times New Roman"/>
            <w:sz w:val="24"/>
            <w:szCs w:val="24"/>
          </w:rPr>
          <w:delText xml:space="preserve">, </w:delText>
        </w:r>
      </w:del>
      <w:ins w:id="324" w:author="Editorial Integra" w:date="2025-04-04T22:59:00Z">
        <w:r w:rsidR="009929C2">
          <w:rPr>
            <w:rFonts w:ascii="Times New Roman" w:eastAsia="Times New Roman" w:hAnsi="Times New Roman" w:cs="Times New Roman"/>
            <w:sz w:val="24"/>
            <w:szCs w:val="24"/>
          </w:rPr>
          <w:t xml:space="preserve"> </w:t>
        </w:r>
      </w:ins>
      <w:r w:rsidR="009F74C5">
        <w:rPr>
          <w:rFonts w:ascii="Times New Roman" w:eastAsia="Times New Roman" w:hAnsi="Times New Roman" w:cs="Times New Roman"/>
          <w:sz w:val="24"/>
          <w:szCs w:val="24"/>
        </w:rPr>
        <w:t>M</w:t>
      </w:r>
      <w:del w:id="325" w:author="Editorial Integra" w:date="2025-04-04T22:59:00Z">
        <w:r w:rsidR="009F74C5" w:rsidDel="009929C2">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ins w:id="326" w:author="Editorial Integra" w:date="2025-04-04T23:00:00Z">
        <w:r w:rsidR="009929C2">
          <w:rPr>
            <w:rFonts w:ascii="Times New Roman" w:eastAsia="Times New Roman" w:hAnsi="Times New Roman" w:cs="Times New Roman"/>
            <w:sz w:val="24"/>
            <w:szCs w:val="24"/>
          </w:rPr>
          <w:t xml:space="preserve">et al. </w:t>
        </w:r>
      </w:ins>
      <w:del w:id="327" w:author="Editorial Integra" w:date="2025-04-04T23:00:00Z">
        <w:r w:rsidR="009F74C5" w:rsidDel="009929C2">
          <w:rPr>
            <w:rFonts w:ascii="Times New Roman" w:eastAsia="Times New Roman" w:hAnsi="Times New Roman" w:cs="Times New Roman"/>
            <w:sz w:val="24"/>
            <w:szCs w:val="24"/>
          </w:rPr>
          <w:delText>Wood</w:delText>
        </w:r>
      </w:del>
      <w:del w:id="328" w:author="Editorial Integra" w:date="2025-04-04T22:59:00Z">
        <w:r w:rsidR="009F74C5" w:rsidDel="009929C2">
          <w:rPr>
            <w:rFonts w:ascii="Times New Roman" w:eastAsia="Times New Roman" w:hAnsi="Times New Roman" w:cs="Times New Roman"/>
            <w:sz w:val="24"/>
            <w:szCs w:val="24"/>
          </w:rPr>
          <w:delText>,</w:delText>
        </w:r>
      </w:del>
      <w:del w:id="329" w:author="Editorial Integra" w:date="2025-04-04T23:00:00Z">
        <w:r w:rsidR="009F74C5" w:rsidDel="009929C2">
          <w:rPr>
            <w:rFonts w:ascii="Times New Roman" w:eastAsia="Times New Roman" w:hAnsi="Times New Roman" w:cs="Times New Roman"/>
            <w:sz w:val="24"/>
            <w:szCs w:val="24"/>
          </w:rPr>
          <w:delText xml:space="preserve"> D</w:delText>
        </w:r>
      </w:del>
      <w:del w:id="330" w:author="Editorial Integra" w:date="2025-04-04T22:59:00Z">
        <w:r w:rsidR="009F74C5" w:rsidDel="009929C2">
          <w:rPr>
            <w:rFonts w:ascii="Times New Roman" w:eastAsia="Times New Roman" w:hAnsi="Times New Roman" w:cs="Times New Roman"/>
            <w:sz w:val="24"/>
            <w:szCs w:val="24"/>
          </w:rPr>
          <w:delText>.</w:delText>
        </w:r>
      </w:del>
      <w:del w:id="331" w:author="Editorial Integra" w:date="2025-04-04T23:00:00Z">
        <w:r w:rsidR="009F74C5" w:rsidDel="009929C2">
          <w:rPr>
            <w:rFonts w:ascii="Times New Roman" w:eastAsia="Times New Roman" w:hAnsi="Times New Roman" w:cs="Times New Roman"/>
            <w:sz w:val="24"/>
            <w:szCs w:val="24"/>
          </w:rPr>
          <w:delText>, Van Wijck</w:delText>
        </w:r>
      </w:del>
      <w:del w:id="332" w:author="Editorial Integra" w:date="2025-04-04T22:59:00Z">
        <w:r w:rsidR="009F74C5" w:rsidDel="009929C2">
          <w:rPr>
            <w:rFonts w:ascii="Times New Roman" w:eastAsia="Times New Roman" w:hAnsi="Times New Roman" w:cs="Times New Roman"/>
            <w:sz w:val="24"/>
            <w:szCs w:val="24"/>
          </w:rPr>
          <w:delText>,</w:delText>
        </w:r>
      </w:del>
      <w:del w:id="333" w:author="Editorial Integra" w:date="2025-04-04T23:00:00Z">
        <w:r w:rsidR="009F74C5" w:rsidDel="009929C2">
          <w:rPr>
            <w:rFonts w:ascii="Times New Roman" w:eastAsia="Times New Roman" w:hAnsi="Times New Roman" w:cs="Times New Roman"/>
            <w:sz w:val="24"/>
            <w:szCs w:val="24"/>
          </w:rPr>
          <w:delText xml:space="preserve"> F</w:delText>
        </w:r>
      </w:del>
      <w:del w:id="334" w:author="Editorial Integra" w:date="2025-04-04T22:59:00Z">
        <w:r w:rsidR="009F74C5" w:rsidDel="009929C2">
          <w:rPr>
            <w:rFonts w:ascii="Times New Roman" w:eastAsia="Times New Roman" w:hAnsi="Times New Roman" w:cs="Times New Roman"/>
            <w:sz w:val="24"/>
            <w:szCs w:val="24"/>
          </w:rPr>
          <w:delText>.</w:delText>
        </w:r>
      </w:del>
      <w:del w:id="335" w:author="Editorial Integra" w:date="2025-04-04T23:00:00Z">
        <w:r w:rsidR="009F74C5" w:rsidDel="009929C2">
          <w:rPr>
            <w:rFonts w:ascii="Times New Roman" w:eastAsia="Times New Roman" w:hAnsi="Times New Roman" w:cs="Times New Roman"/>
            <w:sz w:val="24"/>
            <w:szCs w:val="24"/>
          </w:rPr>
          <w:delText>, Burridge</w:delText>
        </w:r>
      </w:del>
      <w:del w:id="336" w:author="Editorial Integra" w:date="2025-04-04T22:59:00Z">
        <w:r w:rsidR="009F74C5" w:rsidDel="009929C2">
          <w:rPr>
            <w:rFonts w:ascii="Times New Roman" w:eastAsia="Times New Roman" w:hAnsi="Times New Roman" w:cs="Times New Roman"/>
            <w:sz w:val="24"/>
            <w:szCs w:val="24"/>
          </w:rPr>
          <w:delText>,</w:delText>
        </w:r>
      </w:del>
      <w:del w:id="337" w:author="Editorial Integra" w:date="2025-04-04T23:00:00Z">
        <w:r w:rsidR="009F74C5" w:rsidDel="009929C2">
          <w:rPr>
            <w:rFonts w:ascii="Times New Roman" w:eastAsia="Times New Roman" w:hAnsi="Times New Roman" w:cs="Times New Roman"/>
            <w:sz w:val="24"/>
            <w:szCs w:val="24"/>
          </w:rPr>
          <w:delText xml:space="preserve"> J</w:delText>
        </w:r>
      </w:del>
      <w:del w:id="338" w:author="Editorial Integra" w:date="2025-04-04T22:59:00Z">
        <w:r w:rsidR="009F74C5" w:rsidDel="009929C2">
          <w:rPr>
            <w:rFonts w:ascii="Times New Roman" w:eastAsia="Times New Roman" w:hAnsi="Times New Roman" w:cs="Times New Roman"/>
            <w:sz w:val="24"/>
            <w:szCs w:val="24"/>
          </w:rPr>
          <w:delText>.</w:delText>
        </w:r>
      </w:del>
      <w:del w:id="339" w:author="Editorial Integra" w:date="2025-04-04T23:00:00Z">
        <w:r w:rsidR="009F74C5" w:rsidDel="009929C2">
          <w:rPr>
            <w:rFonts w:ascii="Times New Roman" w:eastAsia="Times New Roman" w:hAnsi="Times New Roman" w:cs="Times New Roman"/>
            <w:sz w:val="24"/>
            <w:szCs w:val="24"/>
          </w:rPr>
          <w:delText>, Hermens</w:delText>
        </w:r>
      </w:del>
      <w:del w:id="340" w:author="Editorial Integra" w:date="2025-04-04T22:59:00Z">
        <w:r w:rsidR="009F74C5" w:rsidDel="009929C2">
          <w:rPr>
            <w:rFonts w:ascii="Times New Roman" w:eastAsia="Times New Roman" w:hAnsi="Times New Roman" w:cs="Times New Roman"/>
            <w:sz w:val="24"/>
            <w:szCs w:val="24"/>
          </w:rPr>
          <w:delText>,</w:delText>
        </w:r>
      </w:del>
      <w:del w:id="341" w:author="Editorial Integra" w:date="2025-04-04T23:00:00Z">
        <w:r w:rsidR="009F74C5" w:rsidDel="009929C2">
          <w:rPr>
            <w:rFonts w:ascii="Times New Roman" w:eastAsia="Times New Roman" w:hAnsi="Times New Roman" w:cs="Times New Roman"/>
            <w:sz w:val="24"/>
            <w:szCs w:val="24"/>
          </w:rPr>
          <w:delText xml:space="preserve"> H., &amp; Johnson, G. </w:delText>
        </w:r>
      </w:del>
      <w:del w:id="342" w:author="Editorial Integra" w:date="2025-04-04T23:02:00Z">
        <w:r w:rsidR="009F74C5" w:rsidDel="005B7AC0">
          <w:rPr>
            <w:rFonts w:ascii="Times New Roman" w:eastAsia="Times New Roman" w:hAnsi="Times New Roman" w:cs="Times New Roman"/>
            <w:sz w:val="24"/>
            <w:szCs w:val="24"/>
          </w:rPr>
          <w:delText xml:space="preserve">(2005). </w:delText>
        </w:r>
      </w:del>
      <w:r w:rsidR="009F74C5">
        <w:rPr>
          <w:rFonts w:ascii="Times New Roman" w:eastAsia="Times New Roman" w:hAnsi="Times New Roman" w:cs="Times New Roman"/>
          <w:sz w:val="24"/>
          <w:szCs w:val="24"/>
        </w:rPr>
        <w:t xml:space="preserve">Spasticity: </w:t>
      </w:r>
      <w:del w:id="343" w:author="Editorial Integra" w:date="2025-04-04T23:30:00Z">
        <w:r w:rsidR="009F74C5" w:rsidDel="001328F0">
          <w:rPr>
            <w:rFonts w:ascii="Times New Roman" w:eastAsia="Times New Roman" w:hAnsi="Times New Roman" w:cs="Times New Roman"/>
            <w:sz w:val="24"/>
            <w:szCs w:val="24"/>
          </w:rPr>
          <w:delText xml:space="preserve">Clinical </w:delText>
        </w:r>
      </w:del>
      <w:ins w:id="344" w:author="Editorial Integra" w:date="2025-04-04T23:30:00Z">
        <w:r w:rsidR="001328F0">
          <w:rPr>
            <w:rFonts w:ascii="Times New Roman" w:eastAsia="Times New Roman" w:hAnsi="Times New Roman" w:cs="Times New Roman"/>
            <w:sz w:val="24"/>
            <w:szCs w:val="24"/>
          </w:rPr>
          <w:t>c</w:t>
        </w:r>
        <w:r w:rsidR="001328F0">
          <w:rPr>
            <w:rFonts w:ascii="Times New Roman" w:eastAsia="Times New Roman" w:hAnsi="Times New Roman" w:cs="Times New Roman"/>
            <w:sz w:val="24"/>
            <w:szCs w:val="24"/>
          </w:rPr>
          <w:t xml:space="preserve">linical </w:t>
        </w:r>
      </w:ins>
      <w:r w:rsidR="009F74C5">
        <w:rPr>
          <w:rFonts w:ascii="Times New Roman" w:eastAsia="Times New Roman" w:hAnsi="Times New Roman" w:cs="Times New Roman"/>
          <w:sz w:val="24"/>
          <w:szCs w:val="24"/>
        </w:rPr>
        <w:t>perceptions, neurological realities and meaningful measurem</w:t>
      </w:r>
      <w:r w:rsidR="009F74C5" w:rsidRPr="008A5EC9">
        <w:rPr>
          <w:rFonts w:ascii="Times New Roman" w:eastAsia="Times New Roman" w:hAnsi="Times New Roman" w:cs="Times New Roman"/>
          <w:sz w:val="24"/>
          <w:szCs w:val="24"/>
        </w:rPr>
        <w:t xml:space="preserve">ent. </w:t>
      </w:r>
      <w:proofErr w:type="spellStart"/>
      <w:r w:rsidR="009F74C5" w:rsidRPr="009929C2">
        <w:rPr>
          <w:rFonts w:ascii="Times New Roman" w:eastAsia="Times New Roman" w:hAnsi="Times New Roman" w:cs="Times New Roman"/>
          <w:sz w:val="24"/>
          <w:szCs w:val="24"/>
          <w:rPrChange w:id="345" w:author="Editorial Integra" w:date="2025-04-04T23:01:00Z">
            <w:rPr>
              <w:rFonts w:ascii="Times New Roman" w:eastAsia="Times New Roman" w:hAnsi="Times New Roman" w:cs="Times New Roman"/>
              <w:i/>
              <w:sz w:val="24"/>
              <w:szCs w:val="24"/>
            </w:rPr>
          </w:rPrChange>
        </w:rPr>
        <w:t>Disabil</w:t>
      </w:r>
      <w:proofErr w:type="spellEnd"/>
      <w:del w:id="346" w:author="Editorial Integra" w:date="2025-04-04T23:04:00Z">
        <w:r w:rsidR="009F74C5" w:rsidRPr="009929C2" w:rsidDel="005B7AC0">
          <w:rPr>
            <w:rFonts w:ascii="Times New Roman" w:eastAsia="Times New Roman" w:hAnsi="Times New Roman" w:cs="Times New Roman"/>
            <w:sz w:val="24"/>
            <w:szCs w:val="24"/>
            <w:rPrChange w:id="347" w:author="Editorial Integra" w:date="2025-04-04T23:01:00Z">
              <w:rPr>
                <w:rFonts w:ascii="Times New Roman" w:eastAsia="Times New Roman" w:hAnsi="Times New Roman" w:cs="Times New Roman"/>
                <w:i/>
                <w:sz w:val="24"/>
                <w:szCs w:val="24"/>
              </w:rPr>
            </w:rPrChange>
          </w:rPr>
          <w:delText>ity</w:delText>
        </w:r>
      </w:del>
      <w:del w:id="348" w:author="Editorial Integra" w:date="2025-04-04T23:01:00Z">
        <w:r w:rsidR="009F74C5" w:rsidRPr="009929C2" w:rsidDel="005B7AC0">
          <w:rPr>
            <w:rFonts w:ascii="Times New Roman" w:eastAsia="Times New Roman" w:hAnsi="Times New Roman" w:cs="Times New Roman"/>
            <w:sz w:val="24"/>
            <w:szCs w:val="24"/>
            <w:rPrChange w:id="349" w:author="Editorial Integra" w:date="2025-04-04T23:01:00Z">
              <w:rPr>
                <w:rFonts w:ascii="Times New Roman" w:eastAsia="Times New Roman" w:hAnsi="Times New Roman" w:cs="Times New Roman"/>
                <w:i/>
                <w:sz w:val="24"/>
                <w:szCs w:val="24"/>
              </w:rPr>
            </w:rPrChange>
          </w:rPr>
          <w:delText xml:space="preserve"> and</w:delText>
        </w:r>
      </w:del>
      <w:r w:rsidR="009F74C5" w:rsidRPr="009929C2">
        <w:rPr>
          <w:rFonts w:ascii="Times New Roman" w:eastAsia="Times New Roman" w:hAnsi="Times New Roman" w:cs="Times New Roman"/>
          <w:sz w:val="24"/>
          <w:szCs w:val="24"/>
          <w:rPrChange w:id="350" w:author="Editorial Integra" w:date="2025-04-04T23:01:00Z">
            <w:rPr>
              <w:rFonts w:ascii="Times New Roman" w:eastAsia="Times New Roman" w:hAnsi="Times New Roman" w:cs="Times New Roman"/>
              <w:i/>
              <w:sz w:val="24"/>
              <w:szCs w:val="24"/>
            </w:rPr>
          </w:rPrChange>
        </w:rPr>
        <w:t xml:space="preserve"> </w:t>
      </w:r>
      <w:proofErr w:type="spellStart"/>
      <w:r w:rsidR="009F74C5" w:rsidRPr="009929C2">
        <w:rPr>
          <w:rFonts w:ascii="Times New Roman" w:eastAsia="Times New Roman" w:hAnsi="Times New Roman" w:cs="Times New Roman"/>
          <w:sz w:val="24"/>
          <w:szCs w:val="24"/>
          <w:rPrChange w:id="351" w:author="Editorial Integra" w:date="2025-04-04T23:01:00Z">
            <w:rPr>
              <w:rFonts w:ascii="Times New Roman" w:eastAsia="Times New Roman" w:hAnsi="Times New Roman" w:cs="Times New Roman"/>
              <w:i/>
              <w:sz w:val="24"/>
              <w:szCs w:val="24"/>
            </w:rPr>
          </w:rPrChange>
        </w:rPr>
        <w:t>Rehabil</w:t>
      </w:r>
      <w:proofErr w:type="spellEnd"/>
      <w:del w:id="352" w:author="Editorial Integra" w:date="2025-04-04T23:05:00Z">
        <w:r w:rsidR="009F74C5" w:rsidRPr="009929C2" w:rsidDel="005B7AC0">
          <w:rPr>
            <w:rFonts w:ascii="Times New Roman" w:eastAsia="Times New Roman" w:hAnsi="Times New Roman" w:cs="Times New Roman"/>
            <w:sz w:val="24"/>
            <w:szCs w:val="24"/>
            <w:rPrChange w:id="353" w:author="Editorial Integra" w:date="2025-04-04T23:01:00Z">
              <w:rPr>
                <w:rFonts w:ascii="Times New Roman" w:eastAsia="Times New Roman" w:hAnsi="Times New Roman" w:cs="Times New Roman"/>
                <w:i/>
                <w:sz w:val="24"/>
                <w:szCs w:val="24"/>
              </w:rPr>
            </w:rPrChange>
          </w:rPr>
          <w:delText>itation</w:delText>
        </w:r>
      </w:del>
      <w:ins w:id="354" w:author="Editorial Integra" w:date="2025-04-04T23:02:00Z">
        <w:r w:rsidR="005B7AC0">
          <w:rPr>
            <w:rFonts w:ascii="Times New Roman" w:eastAsia="Times New Roman" w:hAnsi="Times New Roman" w:cs="Times New Roman"/>
            <w:sz w:val="24"/>
            <w:szCs w:val="24"/>
          </w:rPr>
          <w:t xml:space="preserve"> 2005</w:t>
        </w:r>
      </w:ins>
      <w:del w:id="355" w:author="Editorial Integra" w:date="2025-04-04T23:29:00Z">
        <w:r w:rsidR="009F74C5" w:rsidRPr="008A5EC9" w:rsidDel="005C3567">
          <w:rPr>
            <w:rFonts w:ascii="Times New Roman" w:eastAsia="Times New Roman" w:hAnsi="Times New Roman" w:cs="Times New Roman"/>
            <w:sz w:val="24"/>
            <w:szCs w:val="24"/>
          </w:rPr>
          <w:delText xml:space="preserve">, </w:delText>
        </w:r>
      </w:del>
      <w:proofErr w:type="gramStart"/>
      <w:ins w:id="356" w:author="Editorial Integra" w:date="2025-04-04T23:29:00Z">
        <w:r w:rsidR="005C3567">
          <w:rPr>
            <w:rFonts w:ascii="Times New Roman" w:eastAsia="Times New Roman" w:hAnsi="Times New Roman" w:cs="Times New Roman"/>
            <w:sz w:val="24"/>
            <w:szCs w:val="24"/>
          </w:rPr>
          <w:t>;</w:t>
        </w:r>
      </w:ins>
      <w:r w:rsidR="009F74C5" w:rsidRPr="009929C2">
        <w:rPr>
          <w:rFonts w:ascii="Times New Roman" w:eastAsia="Times New Roman" w:hAnsi="Times New Roman" w:cs="Times New Roman"/>
          <w:sz w:val="24"/>
          <w:szCs w:val="24"/>
          <w:rPrChange w:id="357" w:author="Editorial Integra" w:date="2025-04-04T23:01:00Z">
            <w:rPr>
              <w:rFonts w:ascii="Times New Roman" w:eastAsia="Times New Roman" w:hAnsi="Times New Roman" w:cs="Times New Roman"/>
              <w:i/>
              <w:sz w:val="24"/>
              <w:szCs w:val="24"/>
            </w:rPr>
          </w:rPrChange>
        </w:rPr>
        <w:t>27</w:t>
      </w:r>
      <w:proofErr w:type="gramEnd"/>
      <w:r w:rsidR="009F74C5" w:rsidRPr="008A5EC9">
        <w:rPr>
          <w:rFonts w:ascii="Times New Roman" w:eastAsia="Times New Roman" w:hAnsi="Times New Roman" w:cs="Times New Roman"/>
          <w:sz w:val="24"/>
          <w:szCs w:val="24"/>
        </w:rPr>
        <w:t>(1</w:t>
      </w:r>
      <w:ins w:id="358" w:author="Editorial Integra" w:date="2025-04-04T23:28:00Z">
        <w:r w:rsidR="00961C6E" w:rsidRPr="00D374CC">
          <w:rPr>
            <w:lang w:val="en-US"/>
          </w:rPr>
          <w:t>-</w:t>
        </w:r>
      </w:ins>
      <w:del w:id="359" w:author="Editorial Integra" w:date="2025-04-04T23:28:00Z">
        <w:r w:rsidR="009F74C5" w:rsidRPr="008A5EC9" w:rsidDel="00961C6E">
          <w:rPr>
            <w:rFonts w:ascii="Times New Roman" w:eastAsia="Times New Roman" w:hAnsi="Times New Roman" w:cs="Times New Roman"/>
            <w:sz w:val="24"/>
            <w:szCs w:val="24"/>
          </w:rPr>
          <w:delText>–</w:delText>
        </w:r>
      </w:del>
      <w:r w:rsidR="009F74C5" w:rsidRPr="00AF2230">
        <w:rPr>
          <w:rFonts w:ascii="Times New Roman" w:eastAsia="Times New Roman" w:hAnsi="Times New Roman" w:cs="Times New Roman"/>
          <w:sz w:val="24"/>
          <w:szCs w:val="24"/>
        </w:rPr>
        <w:t>2)</w:t>
      </w:r>
      <w:ins w:id="360" w:author="Editorial Integra" w:date="2025-04-04T23:03:00Z">
        <w:r w:rsidR="005B7AC0">
          <w:rPr>
            <w:rFonts w:ascii="Times New Roman" w:eastAsia="Times New Roman" w:hAnsi="Times New Roman" w:cs="Times New Roman"/>
            <w:sz w:val="24"/>
            <w:szCs w:val="24"/>
          </w:rPr>
          <w:t>:</w:t>
        </w:r>
      </w:ins>
      <w:del w:id="361" w:author="Editorial Integra" w:date="2025-04-04T23:03:00Z">
        <w:r w:rsidR="009F74C5" w:rsidRPr="008A5EC9" w:rsidDel="005B7AC0">
          <w:rPr>
            <w:rFonts w:ascii="Times New Roman" w:eastAsia="Times New Roman" w:hAnsi="Times New Roman" w:cs="Times New Roman"/>
            <w:sz w:val="24"/>
            <w:szCs w:val="24"/>
          </w:rPr>
          <w:delText xml:space="preserve">, </w:delText>
        </w:r>
      </w:del>
      <w:r w:rsidR="009F74C5" w:rsidRPr="00AF2230">
        <w:rPr>
          <w:rFonts w:ascii="Times New Roman" w:eastAsia="Times New Roman" w:hAnsi="Times New Roman" w:cs="Times New Roman"/>
          <w:sz w:val="24"/>
          <w:szCs w:val="24"/>
        </w:rPr>
        <w:t>2</w:t>
      </w:r>
      <w:ins w:id="362" w:author="Editorial Integra" w:date="2025-04-04T23:28:00Z">
        <w:r w:rsidR="00961C6E" w:rsidRPr="00D374CC">
          <w:rPr>
            <w:lang w:val="en-US"/>
          </w:rPr>
          <w:t>-</w:t>
        </w:r>
      </w:ins>
      <w:del w:id="363" w:author="Editorial Integra" w:date="2025-04-04T23:28:00Z">
        <w:r w:rsidR="009F74C5" w:rsidRPr="008A5EC9" w:rsidDel="00961C6E">
          <w:rPr>
            <w:rFonts w:ascii="Times New Roman" w:eastAsia="Times New Roman" w:hAnsi="Times New Roman" w:cs="Times New Roman"/>
            <w:sz w:val="24"/>
            <w:szCs w:val="24"/>
          </w:rPr>
          <w:delText>–</w:delText>
        </w:r>
      </w:del>
      <w:r w:rsidR="009F74C5" w:rsidRPr="00AF2230">
        <w:rPr>
          <w:rFonts w:ascii="Times New Roman" w:eastAsia="Times New Roman" w:hAnsi="Times New Roman" w:cs="Times New Roman"/>
          <w:sz w:val="24"/>
          <w:szCs w:val="24"/>
        </w:rPr>
        <w:t>6.</w:t>
      </w:r>
    </w:p>
    <w:p w14:paraId="0AFDE7C2" w14:textId="74F3743C" w:rsidR="009F74C5" w:rsidRPr="008A5EC9" w:rsidDel="005B7AC0" w:rsidRDefault="005B7AC0" w:rsidP="001316C1">
      <w:pPr>
        <w:spacing w:line="480" w:lineRule="auto"/>
        <w:rPr>
          <w:del w:id="364" w:author="Editorial Integra" w:date="2025-04-04T23:04:00Z"/>
          <w:rFonts w:ascii="Times New Roman" w:eastAsia="Times New Roman" w:hAnsi="Times New Roman" w:cs="Times New Roman"/>
          <w:sz w:val="24"/>
          <w:szCs w:val="24"/>
        </w:rPr>
        <w:pPrChange w:id="365" w:author="Editorial Integra" w:date="2025-04-04T22:58:00Z">
          <w:pPr>
            <w:numPr>
              <w:numId w:val="8"/>
            </w:numPr>
            <w:spacing w:line="480" w:lineRule="auto"/>
            <w:ind w:left="720" w:hanging="360"/>
          </w:pPr>
        </w:pPrChange>
      </w:pPr>
      <w:ins w:id="366" w:author="Editorial Integra" w:date="2025-04-04T23:04:00Z">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Pr="008A5EC9" w:rsidDel="005B7AC0">
          <w:rPr>
            <w:rFonts w:ascii="Times New Roman" w:eastAsia="Times New Roman" w:hAnsi="Times New Roman" w:cs="Times New Roman"/>
            <w:sz w:val="24"/>
            <w:szCs w:val="24"/>
          </w:rPr>
          <w:t xml:space="preserve"> </w:t>
        </w:r>
      </w:ins>
      <w:del w:id="367" w:author="Editorial Integra" w:date="2025-04-04T23:04:00Z">
        <w:r w:rsidR="009F74C5" w:rsidRPr="00AF2230" w:rsidDel="005B7AC0">
          <w:rPr>
            <w:rFonts w:ascii="Times New Roman" w:eastAsia="Times New Roman" w:hAnsi="Times New Roman" w:cs="Times New Roman"/>
            <w:sz w:val="24"/>
            <w:szCs w:val="24"/>
          </w:rPr>
          <w:delText xml:space="preserve"> </w:delText>
        </w:r>
        <w:r w:rsidR="00F0751C" w:rsidRPr="008A5EC9" w:rsidDel="005B7AC0">
          <w:fldChar w:fldCharType="begin"/>
        </w:r>
        <w:r w:rsidR="00F0751C" w:rsidRPr="00AD409A" w:rsidDel="005B7AC0">
          <w:delInstrText xml:space="preserve"> HYPERLINK "https://doi.org/10.1080/09638280400014576" \h </w:delInstrText>
        </w:r>
        <w:r w:rsidR="00F0751C" w:rsidRPr="00AD409A" w:rsidDel="005B7AC0">
          <w:fldChar w:fldCharType="separate"/>
        </w:r>
        <w:r w:rsidR="009F74C5" w:rsidRPr="00AF2230" w:rsidDel="005B7AC0">
          <w:rPr>
            <w:rFonts w:ascii="Times New Roman" w:eastAsia="Times New Roman" w:hAnsi="Times New Roman" w:cs="Times New Roman"/>
            <w:color w:val="1155CC"/>
            <w:sz w:val="24"/>
            <w:szCs w:val="24"/>
            <w:u w:val="single"/>
          </w:rPr>
          <w:delText>h</w:delText>
        </w:r>
        <w:r w:rsidR="009F74C5" w:rsidRPr="00647108" w:rsidDel="005B7AC0">
          <w:rPr>
            <w:rFonts w:ascii="Times New Roman" w:eastAsia="Times New Roman" w:hAnsi="Times New Roman" w:cs="Times New Roman"/>
            <w:color w:val="1155CC"/>
            <w:sz w:val="24"/>
            <w:szCs w:val="24"/>
            <w:u w:val="single"/>
          </w:rPr>
          <w:delText>ttps://doi.org/10.1080/09638280400014576</w:delText>
        </w:r>
        <w:r w:rsidR="00F0751C" w:rsidRPr="00AF2230" w:rsidDel="005B7AC0">
          <w:rPr>
            <w:rFonts w:ascii="Times New Roman" w:eastAsia="Times New Roman" w:hAnsi="Times New Roman" w:cs="Times New Roman"/>
            <w:color w:val="1155CC"/>
            <w:sz w:val="24"/>
            <w:szCs w:val="24"/>
            <w:u w:val="single"/>
          </w:rPr>
          <w:fldChar w:fldCharType="end"/>
        </w:r>
      </w:del>
    </w:p>
    <w:p w14:paraId="49B0BCCB" w14:textId="04385A1C" w:rsidR="009F74C5" w:rsidRDefault="009F74C5" w:rsidP="005B7AC0">
      <w:pPr>
        <w:spacing w:line="480" w:lineRule="auto"/>
        <w:rPr>
          <w:rFonts w:ascii="Times New Roman" w:eastAsia="Times New Roman" w:hAnsi="Times New Roman" w:cs="Times New Roman"/>
          <w:sz w:val="24"/>
          <w:szCs w:val="24"/>
        </w:rPr>
        <w:pPrChange w:id="368" w:author="Editorial Integra" w:date="2025-04-04T23:04:00Z">
          <w:pPr>
            <w:numPr>
              <w:numId w:val="8"/>
            </w:numPr>
            <w:spacing w:line="480" w:lineRule="auto"/>
            <w:ind w:left="720" w:hanging="360"/>
          </w:pPr>
        </w:pPrChange>
      </w:pPr>
      <w:proofErr w:type="spellStart"/>
      <w:r>
        <w:rPr>
          <w:rFonts w:ascii="Times New Roman" w:eastAsia="Times New Roman" w:hAnsi="Times New Roman" w:cs="Times New Roman"/>
          <w:sz w:val="24"/>
          <w:szCs w:val="24"/>
        </w:rPr>
        <w:t>Elbasiouny</w:t>
      </w:r>
      <w:proofErr w:type="spellEnd"/>
      <w:del w:id="369" w:author="Editorial Integra" w:date="2025-04-04T23:04:00Z">
        <w:r w:rsidDel="005B7AC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w:t>
      </w:r>
      <w:del w:id="370" w:author="Editorial Integra" w:date="2025-04-04T23:04:00Z">
        <w:r w:rsidDel="005B7AC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M</w:t>
      </w:r>
      <w:del w:id="371" w:author="Editorial Integra" w:date="2025-04-04T23:04:00Z">
        <w:r w:rsidDel="005B7AC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Moroz</w:t>
      </w:r>
      <w:proofErr w:type="spellEnd"/>
      <w:del w:id="372" w:author="Editorial Integra" w:date="2025-04-04T23:04:00Z">
        <w:r w:rsidDel="005B7AC0">
          <w:rPr>
            <w:rFonts w:ascii="Times New Roman" w:eastAsia="Times New Roman" w:hAnsi="Times New Roman" w:cs="Times New Roman"/>
            <w:sz w:val="24"/>
            <w:szCs w:val="24"/>
          </w:rPr>
          <w:delText xml:space="preserve">, </w:delText>
        </w:r>
      </w:del>
      <w:ins w:id="373" w:author="Editorial Integra" w:date="2025-04-04T23:04:00Z">
        <w:r w:rsidR="005B7AC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w:t>
      </w:r>
      <w:del w:id="374" w:author="Editorial Integra" w:date="2025-04-04T23:04:00Z">
        <w:r w:rsidDel="005B7AC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Bakr</w:t>
      </w:r>
      <w:proofErr w:type="spellEnd"/>
      <w:del w:id="375" w:author="Editorial Integra" w:date="2025-04-04T23:04:00Z">
        <w:r w:rsidDel="005B7AC0">
          <w:rPr>
            <w:rFonts w:ascii="Times New Roman" w:eastAsia="Times New Roman" w:hAnsi="Times New Roman" w:cs="Times New Roman"/>
            <w:sz w:val="24"/>
            <w:szCs w:val="24"/>
          </w:rPr>
          <w:delText xml:space="preserve">, </w:delText>
        </w:r>
      </w:del>
      <w:ins w:id="376" w:author="Editorial Integra" w:date="2025-04-04T23:04:00Z">
        <w:r w:rsidR="005B7AC0">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del w:id="377" w:author="Editorial Integra" w:date="2025-04-04T23:04:00Z">
        <w:r w:rsidDel="005B7AC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M</w:t>
      </w:r>
      <w:del w:id="378" w:author="Editorial Integra" w:date="2025-04-04T23:04:00Z">
        <w:r w:rsidDel="005B7AC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379" w:author="Editorial Integra" w:date="2025-04-04T23:04:00Z">
        <w:r w:rsidDel="005B7AC0">
          <w:rPr>
            <w:rFonts w:ascii="Times New Roman" w:eastAsia="Times New Roman" w:hAnsi="Times New Roman" w:cs="Times New Roman"/>
            <w:sz w:val="24"/>
            <w:szCs w:val="24"/>
          </w:rPr>
          <w:delText xml:space="preserve">&amp; </w:delText>
        </w:r>
      </w:del>
      <w:proofErr w:type="spellStart"/>
      <w:r>
        <w:rPr>
          <w:rFonts w:ascii="Times New Roman" w:eastAsia="Times New Roman" w:hAnsi="Times New Roman" w:cs="Times New Roman"/>
          <w:sz w:val="24"/>
          <w:szCs w:val="24"/>
        </w:rPr>
        <w:t>Mushahwar</w:t>
      </w:r>
      <w:proofErr w:type="spellEnd"/>
      <w:r>
        <w:rPr>
          <w:rFonts w:ascii="Times New Roman" w:eastAsia="Times New Roman" w:hAnsi="Times New Roman" w:cs="Times New Roman"/>
          <w:sz w:val="24"/>
          <w:szCs w:val="24"/>
        </w:rPr>
        <w:t xml:space="preserve">, V. K. </w:t>
      </w:r>
      <w:del w:id="380" w:author="Editorial Integra" w:date="2025-04-04T23:05:00Z">
        <w:r w:rsidDel="00BB0A4B">
          <w:rPr>
            <w:rFonts w:ascii="Times New Roman" w:eastAsia="Times New Roman" w:hAnsi="Times New Roman" w:cs="Times New Roman"/>
            <w:sz w:val="24"/>
            <w:szCs w:val="24"/>
          </w:rPr>
          <w:delText xml:space="preserve">(2009). </w:delText>
        </w:r>
      </w:del>
      <w:r>
        <w:rPr>
          <w:rFonts w:ascii="Times New Roman" w:eastAsia="Times New Roman" w:hAnsi="Times New Roman" w:cs="Times New Roman"/>
          <w:sz w:val="24"/>
          <w:szCs w:val="24"/>
        </w:rPr>
        <w:t xml:space="preserve">Management of spasticity after spinal cord injury: </w:t>
      </w:r>
      <w:del w:id="381" w:author="Editorial Integra" w:date="2025-04-04T23:30:00Z">
        <w:r w:rsidDel="001328F0">
          <w:rPr>
            <w:rFonts w:ascii="Times New Roman" w:eastAsia="Times New Roman" w:hAnsi="Times New Roman" w:cs="Times New Roman"/>
            <w:sz w:val="24"/>
            <w:szCs w:val="24"/>
          </w:rPr>
          <w:delText xml:space="preserve">Current </w:delText>
        </w:r>
      </w:del>
      <w:ins w:id="382" w:author="Editorial Integra" w:date="2025-04-04T23:30:00Z">
        <w:r w:rsidR="001328F0">
          <w:rPr>
            <w:rFonts w:ascii="Times New Roman" w:eastAsia="Times New Roman" w:hAnsi="Times New Roman" w:cs="Times New Roman"/>
            <w:sz w:val="24"/>
            <w:szCs w:val="24"/>
          </w:rPr>
          <w:t>c</w:t>
        </w:r>
        <w:r w:rsidR="001328F0">
          <w:rPr>
            <w:rFonts w:ascii="Times New Roman" w:eastAsia="Times New Roman" w:hAnsi="Times New Roman" w:cs="Times New Roman"/>
            <w:sz w:val="24"/>
            <w:szCs w:val="24"/>
          </w:rPr>
          <w:t xml:space="preserve">urrent </w:t>
        </w:r>
      </w:ins>
      <w:r>
        <w:rPr>
          <w:rFonts w:ascii="Times New Roman" w:eastAsia="Times New Roman" w:hAnsi="Times New Roman" w:cs="Times New Roman"/>
          <w:sz w:val="24"/>
          <w:szCs w:val="24"/>
        </w:rPr>
        <w:t>techniques and future direction</w:t>
      </w:r>
      <w:r w:rsidRPr="008A5EC9">
        <w:rPr>
          <w:rFonts w:ascii="Times New Roman" w:eastAsia="Times New Roman" w:hAnsi="Times New Roman" w:cs="Times New Roman"/>
          <w:sz w:val="24"/>
          <w:szCs w:val="24"/>
        </w:rPr>
        <w:t xml:space="preserve">s. </w:t>
      </w:r>
      <w:proofErr w:type="spellStart"/>
      <w:r w:rsidRPr="00BB0A4B">
        <w:rPr>
          <w:rFonts w:ascii="Times New Roman" w:eastAsia="Times New Roman" w:hAnsi="Times New Roman" w:cs="Times New Roman"/>
          <w:sz w:val="24"/>
          <w:szCs w:val="24"/>
          <w:rPrChange w:id="383" w:author="Editorial Integra" w:date="2025-04-04T23:05:00Z">
            <w:rPr>
              <w:rFonts w:ascii="Times New Roman" w:eastAsia="Times New Roman" w:hAnsi="Times New Roman" w:cs="Times New Roman"/>
              <w:i/>
              <w:sz w:val="24"/>
              <w:szCs w:val="24"/>
            </w:rPr>
          </w:rPrChange>
        </w:rPr>
        <w:t>Neurorehabil</w:t>
      </w:r>
      <w:proofErr w:type="spellEnd"/>
      <w:del w:id="384" w:author="Editorial Integra" w:date="2025-04-04T23:22:00Z">
        <w:r w:rsidRPr="00BB0A4B" w:rsidDel="00F23E6C">
          <w:rPr>
            <w:rFonts w:ascii="Times New Roman" w:eastAsia="Times New Roman" w:hAnsi="Times New Roman" w:cs="Times New Roman"/>
            <w:sz w:val="24"/>
            <w:szCs w:val="24"/>
            <w:rPrChange w:id="385" w:author="Editorial Integra" w:date="2025-04-04T23:05:00Z">
              <w:rPr>
                <w:rFonts w:ascii="Times New Roman" w:eastAsia="Times New Roman" w:hAnsi="Times New Roman" w:cs="Times New Roman"/>
                <w:i/>
                <w:sz w:val="24"/>
                <w:szCs w:val="24"/>
              </w:rPr>
            </w:rPrChange>
          </w:rPr>
          <w:delText>itation and</w:delText>
        </w:r>
      </w:del>
      <w:r w:rsidRPr="00BB0A4B">
        <w:rPr>
          <w:rFonts w:ascii="Times New Roman" w:eastAsia="Times New Roman" w:hAnsi="Times New Roman" w:cs="Times New Roman"/>
          <w:sz w:val="24"/>
          <w:szCs w:val="24"/>
          <w:rPrChange w:id="386" w:author="Editorial Integra" w:date="2025-04-04T23:05:00Z">
            <w:rPr>
              <w:rFonts w:ascii="Times New Roman" w:eastAsia="Times New Roman" w:hAnsi="Times New Roman" w:cs="Times New Roman"/>
              <w:i/>
              <w:sz w:val="24"/>
              <w:szCs w:val="24"/>
            </w:rPr>
          </w:rPrChange>
        </w:rPr>
        <w:t xml:space="preserve"> Neural Repair</w:t>
      </w:r>
      <w:ins w:id="387" w:author="Editorial Integra" w:date="2025-04-04T23:05:00Z">
        <w:r w:rsidR="00E10445">
          <w:rPr>
            <w:rFonts w:ascii="Times New Roman" w:eastAsia="Times New Roman" w:hAnsi="Times New Roman" w:cs="Times New Roman"/>
            <w:sz w:val="24"/>
            <w:szCs w:val="24"/>
          </w:rPr>
          <w:t xml:space="preserve"> 2009</w:t>
        </w:r>
      </w:ins>
      <w:del w:id="388" w:author="Editorial Integra" w:date="2025-04-04T23:29:00Z">
        <w:r w:rsidRPr="00BB0A4B" w:rsidDel="005C3567">
          <w:rPr>
            <w:rFonts w:ascii="Times New Roman" w:eastAsia="Times New Roman" w:hAnsi="Times New Roman" w:cs="Times New Roman"/>
            <w:sz w:val="24"/>
            <w:szCs w:val="24"/>
            <w:rPrChange w:id="389" w:author="Editorial Integra" w:date="2025-04-04T23:05:00Z">
              <w:rPr>
                <w:rFonts w:ascii="Times New Roman" w:eastAsia="Times New Roman" w:hAnsi="Times New Roman" w:cs="Times New Roman"/>
                <w:i/>
                <w:sz w:val="24"/>
                <w:szCs w:val="24"/>
              </w:rPr>
            </w:rPrChange>
          </w:rPr>
          <w:delText xml:space="preserve">, </w:delText>
        </w:r>
      </w:del>
      <w:proofErr w:type="gramStart"/>
      <w:ins w:id="390" w:author="Editorial Integra" w:date="2025-04-04T23:29:00Z">
        <w:r w:rsidR="005C3567">
          <w:rPr>
            <w:rFonts w:ascii="Times New Roman" w:eastAsia="Times New Roman" w:hAnsi="Times New Roman" w:cs="Times New Roman"/>
            <w:sz w:val="24"/>
            <w:szCs w:val="24"/>
          </w:rPr>
          <w:t>;</w:t>
        </w:r>
      </w:ins>
      <w:r w:rsidRPr="00BB0A4B">
        <w:rPr>
          <w:rFonts w:ascii="Times New Roman" w:eastAsia="Times New Roman" w:hAnsi="Times New Roman" w:cs="Times New Roman"/>
          <w:sz w:val="24"/>
          <w:szCs w:val="24"/>
          <w:rPrChange w:id="391" w:author="Editorial Integra" w:date="2025-04-04T23:05:00Z">
            <w:rPr>
              <w:rFonts w:ascii="Times New Roman" w:eastAsia="Times New Roman" w:hAnsi="Times New Roman" w:cs="Times New Roman"/>
              <w:i/>
              <w:sz w:val="24"/>
              <w:szCs w:val="24"/>
            </w:rPr>
          </w:rPrChange>
        </w:rPr>
        <w:t>24</w:t>
      </w:r>
      <w:proofErr w:type="gramEnd"/>
      <w:r w:rsidRPr="008A5EC9">
        <w:rPr>
          <w:rFonts w:ascii="Times New Roman" w:eastAsia="Times New Roman" w:hAnsi="Times New Roman" w:cs="Times New Roman"/>
          <w:sz w:val="24"/>
          <w:szCs w:val="24"/>
        </w:rPr>
        <w:t>(1</w:t>
      </w:r>
      <w:del w:id="392" w:author="Editorial Integra" w:date="2025-04-04T23:05:00Z">
        <w:r w:rsidRPr="00AF2230" w:rsidDel="00E10445">
          <w:rPr>
            <w:rFonts w:ascii="Times New Roman" w:eastAsia="Times New Roman" w:hAnsi="Times New Roman" w:cs="Times New Roman"/>
            <w:sz w:val="24"/>
            <w:szCs w:val="24"/>
          </w:rPr>
          <w:delText>)</w:delText>
        </w:r>
        <w:r w:rsidRPr="00647108" w:rsidDel="00E10445">
          <w:rPr>
            <w:rFonts w:ascii="Times New Roman" w:eastAsia="Times New Roman" w:hAnsi="Times New Roman" w:cs="Times New Roman"/>
            <w:sz w:val="24"/>
            <w:szCs w:val="24"/>
          </w:rPr>
          <w:delText xml:space="preserve">, </w:delText>
        </w:r>
      </w:del>
      <w:ins w:id="393" w:author="Editorial Integra" w:date="2025-04-04T23:05:00Z">
        <w:r w:rsidR="00E10445" w:rsidRPr="00AD409A">
          <w:rPr>
            <w:rFonts w:ascii="Times New Roman" w:eastAsia="Times New Roman" w:hAnsi="Times New Roman" w:cs="Times New Roman"/>
            <w:sz w:val="24"/>
            <w:szCs w:val="24"/>
          </w:rPr>
          <w:t>)</w:t>
        </w:r>
        <w:r w:rsidR="00E10445">
          <w:rPr>
            <w:rFonts w:ascii="Times New Roman" w:eastAsia="Times New Roman" w:hAnsi="Times New Roman" w:cs="Times New Roman"/>
            <w:sz w:val="24"/>
            <w:szCs w:val="24"/>
          </w:rPr>
          <w:t>:</w:t>
        </w:r>
      </w:ins>
      <w:r w:rsidRPr="008A5EC9">
        <w:rPr>
          <w:rFonts w:ascii="Times New Roman" w:eastAsia="Times New Roman" w:hAnsi="Times New Roman" w:cs="Times New Roman"/>
          <w:sz w:val="24"/>
          <w:szCs w:val="24"/>
        </w:rPr>
        <w:t>23</w:t>
      </w:r>
      <w:ins w:id="394" w:author="Editorial Integra" w:date="2025-04-04T23:28:00Z">
        <w:r w:rsidR="00961C6E" w:rsidRPr="00D374CC">
          <w:rPr>
            <w:lang w:val="en-US"/>
          </w:rPr>
          <w:t>-</w:t>
        </w:r>
      </w:ins>
      <w:del w:id="395" w:author="Editorial Integra" w:date="2025-04-04T23:28:00Z">
        <w:r w:rsidRPr="008A5EC9" w:rsidDel="00961C6E">
          <w:rPr>
            <w:rFonts w:ascii="Times New Roman" w:eastAsia="Times New Roman" w:hAnsi="Times New Roman" w:cs="Times New Roman"/>
            <w:sz w:val="24"/>
            <w:szCs w:val="24"/>
          </w:rPr>
          <w:delText>–</w:delText>
        </w:r>
      </w:del>
      <w:r w:rsidRPr="00AF2230">
        <w:rPr>
          <w:rFonts w:ascii="Times New Roman" w:eastAsia="Times New Roman" w:hAnsi="Times New Roman" w:cs="Times New Roman"/>
          <w:sz w:val="24"/>
          <w:szCs w:val="24"/>
        </w:rPr>
        <w:t>33.</w:t>
      </w:r>
      <w:del w:id="396" w:author="Editorial Integra" w:date="2025-04-04T23:05:00Z">
        <w:r w:rsidRPr="00647108" w:rsidDel="00BB0A4B">
          <w:rPr>
            <w:rFonts w:ascii="Times New Roman" w:eastAsia="Times New Roman" w:hAnsi="Times New Roman" w:cs="Times New Roman"/>
            <w:sz w:val="24"/>
            <w:szCs w:val="24"/>
          </w:rPr>
          <w:delText xml:space="preserve"> </w:delText>
        </w:r>
        <w:r w:rsidRPr="00AD409A" w:rsidDel="00BB0A4B">
          <w:rPr>
            <w:rFonts w:ascii="Times New Roman" w:eastAsia="Times New Roman" w:hAnsi="Times New Roman" w:cs="Times New Roman"/>
            <w:color w:val="1155CC"/>
            <w:sz w:val="24"/>
            <w:szCs w:val="24"/>
            <w:u w:val="single"/>
          </w:rPr>
          <w:delText>https://doi.org/10.1177/1545968309</w:delText>
        </w:r>
        <w:r w:rsidDel="00BB0A4B">
          <w:rPr>
            <w:rFonts w:ascii="Times New Roman" w:eastAsia="Times New Roman" w:hAnsi="Times New Roman" w:cs="Times New Roman"/>
            <w:color w:val="1155CC"/>
            <w:sz w:val="24"/>
            <w:szCs w:val="24"/>
            <w:u w:val="single"/>
          </w:rPr>
          <w:delText>343213</w:delText>
        </w:r>
      </w:del>
    </w:p>
    <w:p w14:paraId="1C478C42" w14:textId="675B7FBD" w:rsidR="009F74C5" w:rsidRPr="00AD409A" w:rsidRDefault="00B056D9" w:rsidP="00B056D9">
      <w:pPr>
        <w:spacing w:line="480" w:lineRule="auto"/>
        <w:rPr>
          <w:rFonts w:ascii="Times New Roman" w:eastAsia="Times New Roman" w:hAnsi="Times New Roman" w:cs="Times New Roman"/>
          <w:sz w:val="24"/>
          <w:szCs w:val="24"/>
        </w:rPr>
        <w:pPrChange w:id="397" w:author="Editorial Integra" w:date="2025-04-04T23:05:00Z">
          <w:pPr>
            <w:numPr>
              <w:numId w:val="8"/>
            </w:numPr>
            <w:spacing w:line="480" w:lineRule="auto"/>
            <w:ind w:left="720" w:hanging="360"/>
          </w:pPr>
        </w:pPrChange>
      </w:pPr>
      <w:ins w:id="398" w:author="Editorial Integra" w:date="2025-04-04T23:05:00Z">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ins>
      <w:r w:rsidR="009F74C5">
        <w:rPr>
          <w:rFonts w:ascii="Times New Roman" w:eastAsia="Times New Roman" w:hAnsi="Times New Roman" w:cs="Times New Roman"/>
          <w:sz w:val="24"/>
          <w:szCs w:val="24"/>
        </w:rPr>
        <w:t>Li</w:t>
      </w:r>
      <w:del w:id="399" w:author="Editorial Integra" w:date="2025-04-04T23:20:00Z">
        <w:r w:rsidR="009F74C5" w:rsidDel="0066769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S</w:t>
      </w:r>
      <w:del w:id="400" w:author="Editorial Integra" w:date="2025-04-04T23:20:00Z">
        <w:r w:rsidR="009F74C5" w:rsidDel="0066769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Winston</w:t>
      </w:r>
      <w:del w:id="401" w:author="Editorial Integra" w:date="2025-04-04T23:20:00Z">
        <w:r w:rsidR="009F74C5" w:rsidRPr="008A5EC9" w:rsidDel="0066769F">
          <w:rPr>
            <w:rFonts w:ascii="Times New Roman" w:eastAsia="Times New Roman" w:hAnsi="Times New Roman" w:cs="Times New Roman"/>
            <w:sz w:val="24"/>
            <w:szCs w:val="24"/>
          </w:rPr>
          <w:delText xml:space="preserve">, </w:delText>
        </w:r>
      </w:del>
      <w:ins w:id="402" w:author="Editorial Integra" w:date="2025-04-04T23:20:00Z">
        <w:r w:rsidR="0066769F">
          <w:rPr>
            <w:rFonts w:ascii="Times New Roman" w:eastAsia="Times New Roman" w:hAnsi="Times New Roman" w:cs="Times New Roman"/>
            <w:sz w:val="24"/>
            <w:szCs w:val="24"/>
          </w:rPr>
          <w:t xml:space="preserve"> </w:t>
        </w:r>
      </w:ins>
      <w:r w:rsidR="009F74C5" w:rsidRPr="008A5EC9">
        <w:rPr>
          <w:rFonts w:ascii="Times New Roman" w:eastAsia="Times New Roman" w:hAnsi="Times New Roman" w:cs="Times New Roman"/>
          <w:sz w:val="24"/>
          <w:szCs w:val="24"/>
        </w:rPr>
        <w:t>P</w:t>
      </w:r>
      <w:del w:id="403" w:author="Editorial Integra" w:date="2025-04-04T23:20:00Z">
        <w:r w:rsidR="009F74C5" w:rsidRPr="00AF2230" w:rsidDel="0066769F">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w:t>
      </w:r>
      <w:del w:id="404" w:author="Editorial Integra" w:date="2025-04-04T23:20:00Z">
        <w:r w:rsidR="009F74C5" w:rsidRPr="00AD409A" w:rsidDel="0066769F">
          <w:rPr>
            <w:rFonts w:ascii="Times New Roman" w:eastAsia="Times New Roman" w:hAnsi="Times New Roman" w:cs="Times New Roman"/>
            <w:sz w:val="24"/>
            <w:szCs w:val="24"/>
          </w:rPr>
          <w:delText xml:space="preserve">&amp; </w:delText>
        </w:r>
      </w:del>
      <w:r w:rsidR="009F74C5" w:rsidRPr="00AD409A">
        <w:rPr>
          <w:rFonts w:ascii="Times New Roman" w:eastAsia="Times New Roman" w:hAnsi="Times New Roman" w:cs="Times New Roman"/>
          <w:sz w:val="24"/>
          <w:szCs w:val="24"/>
        </w:rPr>
        <w:t>Mas</w:t>
      </w:r>
      <w:del w:id="405" w:author="Editorial Integra" w:date="2025-04-04T23:20:00Z">
        <w:r w:rsidR="009F74C5" w:rsidRPr="00AD409A" w:rsidDel="0066769F">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M</w:t>
      </w:r>
      <w:del w:id="406" w:author="Editorial Integra" w:date="2025-04-04T23:20:00Z">
        <w:r w:rsidR="009F74C5" w:rsidRPr="00AD409A" w:rsidDel="0066769F">
          <w:rPr>
            <w:rFonts w:ascii="Times New Roman" w:eastAsia="Times New Roman" w:hAnsi="Times New Roman" w:cs="Times New Roman"/>
            <w:sz w:val="24"/>
            <w:szCs w:val="24"/>
          </w:rPr>
          <w:delText xml:space="preserve">. </w:delText>
        </w:r>
      </w:del>
      <w:r w:rsidR="009F74C5" w:rsidRPr="00AD409A">
        <w:rPr>
          <w:rFonts w:ascii="Times New Roman" w:eastAsia="Times New Roman" w:hAnsi="Times New Roman" w:cs="Times New Roman"/>
          <w:sz w:val="24"/>
          <w:szCs w:val="24"/>
        </w:rPr>
        <w:t xml:space="preserve">F. </w:t>
      </w:r>
      <w:del w:id="407" w:author="Editorial Integra" w:date="2025-04-04T23:20:00Z">
        <w:r w:rsidR="009F74C5" w:rsidRPr="00AD409A" w:rsidDel="0066769F">
          <w:rPr>
            <w:rFonts w:ascii="Times New Roman" w:eastAsia="Times New Roman" w:hAnsi="Times New Roman" w:cs="Times New Roman"/>
            <w:sz w:val="24"/>
            <w:szCs w:val="24"/>
          </w:rPr>
          <w:delText xml:space="preserve">(2024). </w:delText>
        </w:r>
      </w:del>
      <w:r w:rsidR="009F74C5" w:rsidRPr="00AD409A">
        <w:rPr>
          <w:rFonts w:ascii="Times New Roman" w:eastAsia="Times New Roman" w:hAnsi="Times New Roman" w:cs="Times New Roman"/>
          <w:sz w:val="24"/>
          <w:szCs w:val="24"/>
        </w:rPr>
        <w:t xml:space="preserve">Spasticity treatment beyond </w:t>
      </w:r>
      <w:proofErr w:type="spellStart"/>
      <w:r w:rsidR="009F74C5" w:rsidRPr="00AD409A">
        <w:rPr>
          <w:rFonts w:ascii="Times New Roman" w:eastAsia="Times New Roman" w:hAnsi="Times New Roman" w:cs="Times New Roman"/>
          <w:sz w:val="24"/>
          <w:szCs w:val="24"/>
        </w:rPr>
        <w:t>botulinum</w:t>
      </w:r>
      <w:proofErr w:type="spellEnd"/>
      <w:r w:rsidR="009F74C5" w:rsidRPr="00AD409A">
        <w:rPr>
          <w:rFonts w:ascii="Times New Roman" w:eastAsia="Times New Roman" w:hAnsi="Times New Roman" w:cs="Times New Roman"/>
          <w:sz w:val="24"/>
          <w:szCs w:val="24"/>
        </w:rPr>
        <w:t xml:space="preserve"> toxins. </w:t>
      </w:r>
      <w:proofErr w:type="spellStart"/>
      <w:r w:rsidR="009F74C5" w:rsidRPr="0066769F">
        <w:rPr>
          <w:rFonts w:ascii="Times New Roman" w:eastAsia="Times New Roman" w:hAnsi="Times New Roman" w:cs="Times New Roman"/>
          <w:sz w:val="24"/>
          <w:szCs w:val="24"/>
          <w:rPrChange w:id="408" w:author="Editorial Integra" w:date="2025-04-04T23:20:00Z">
            <w:rPr>
              <w:rFonts w:ascii="Times New Roman" w:eastAsia="Times New Roman" w:hAnsi="Times New Roman" w:cs="Times New Roman"/>
              <w:i/>
              <w:sz w:val="24"/>
              <w:szCs w:val="24"/>
            </w:rPr>
          </w:rPrChange>
        </w:rPr>
        <w:t>Phys</w:t>
      </w:r>
      <w:proofErr w:type="spellEnd"/>
      <w:del w:id="409" w:author="Editorial Integra" w:date="2025-04-04T23:20:00Z">
        <w:r w:rsidR="009F74C5" w:rsidRPr="0066769F" w:rsidDel="0066769F">
          <w:rPr>
            <w:rFonts w:ascii="Times New Roman" w:eastAsia="Times New Roman" w:hAnsi="Times New Roman" w:cs="Times New Roman"/>
            <w:sz w:val="24"/>
            <w:szCs w:val="24"/>
            <w:rPrChange w:id="410" w:author="Editorial Integra" w:date="2025-04-04T23:20:00Z">
              <w:rPr>
                <w:rFonts w:ascii="Times New Roman" w:eastAsia="Times New Roman" w:hAnsi="Times New Roman" w:cs="Times New Roman"/>
                <w:i/>
                <w:sz w:val="24"/>
                <w:szCs w:val="24"/>
              </w:rPr>
            </w:rPrChange>
          </w:rPr>
          <w:delText>ical</w:delText>
        </w:r>
      </w:del>
      <w:r w:rsidR="009F74C5" w:rsidRPr="0066769F">
        <w:rPr>
          <w:rFonts w:ascii="Times New Roman" w:eastAsia="Times New Roman" w:hAnsi="Times New Roman" w:cs="Times New Roman"/>
          <w:sz w:val="24"/>
          <w:szCs w:val="24"/>
          <w:rPrChange w:id="411" w:author="Editorial Integra" w:date="2025-04-04T23:20:00Z">
            <w:rPr>
              <w:rFonts w:ascii="Times New Roman" w:eastAsia="Times New Roman" w:hAnsi="Times New Roman" w:cs="Times New Roman"/>
              <w:i/>
              <w:sz w:val="24"/>
              <w:szCs w:val="24"/>
            </w:rPr>
          </w:rPrChange>
        </w:rPr>
        <w:t xml:space="preserve"> Med</w:t>
      </w:r>
      <w:del w:id="412" w:author="Editorial Integra" w:date="2025-04-04T23:20:00Z">
        <w:r w:rsidR="009F74C5" w:rsidRPr="0066769F" w:rsidDel="0066769F">
          <w:rPr>
            <w:rFonts w:ascii="Times New Roman" w:eastAsia="Times New Roman" w:hAnsi="Times New Roman" w:cs="Times New Roman"/>
            <w:sz w:val="24"/>
            <w:szCs w:val="24"/>
            <w:rPrChange w:id="413" w:author="Editorial Integra" w:date="2025-04-04T23:20:00Z">
              <w:rPr>
                <w:rFonts w:ascii="Times New Roman" w:eastAsia="Times New Roman" w:hAnsi="Times New Roman" w:cs="Times New Roman"/>
                <w:i/>
                <w:sz w:val="24"/>
                <w:szCs w:val="24"/>
              </w:rPr>
            </w:rPrChange>
          </w:rPr>
          <w:delText>icine and</w:delText>
        </w:r>
      </w:del>
      <w:r w:rsidR="009F74C5" w:rsidRPr="0066769F">
        <w:rPr>
          <w:rFonts w:ascii="Times New Roman" w:eastAsia="Times New Roman" w:hAnsi="Times New Roman" w:cs="Times New Roman"/>
          <w:sz w:val="24"/>
          <w:szCs w:val="24"/>
          <w:rPrChange w:id="414" w:author="Editorial Integra" w:date="2025-04-04T23:20:00Z">
            <w:rPr>
              <w:rFonts w:ascii="Times New Roman" w:eastAsia="Times New Roman" w:hAnsi="Times New Roman" w:cs="Times New Roman"/>
              <w:i/>
              <w:sz w:val="24"/>
              <w:szCs w:val="24"/>
            </w:rPr>
          </w:rPrChange>
        </w:rPr>
        <w:t xml:space="preserve"> </w:t>
      </w:r>
      <w:del w:id="415" w:author="Editorial Integra" w:date="2025-04-04T23:20:00Z">
        <w:r w:rsidR="009F74C5" w:rsidRPr="0066769F" w:rsidDel="0066769F">
          <w:rPr>
            <w:rFonts w:ascii="Times New Roman" w:eastAsia="Times New Roman" w:hAnsi="Times New Roman" w:cs="Times New Roman"/>
            <w:sz w:val="24"/>
            <w:szCs w:val="24"/>
            <w:rPrChange w:id="416" w:author="Editorial Integra" w:date="2025-04-04T23:20:00Z">
              <w:rPr>
                <w:rFonts w:ascii="Times New Roman" w:eastAsia="Times New Roman" w:hAnsi="Times New Roman" w:cs="Times New Roman"/>
                <w:i/>
                <w:sz w:val="24"/>
                <w:szCs w:val="24"/>
              </w:rPr>
            </w:rPrChange>
          </w:rPr>
          <w:delText xml:space="preserve">Rehabilitation </w:delText>
        </w:r>
      </w:del>
      <w:proofErr w:type="spellStart"/>
      <w:ins w:id="417" w:author="Editorial Integra" w:date="2025-04-04T23:20:00Z">
        <w:r w:rsidR="0066769F" w:rsidRPr="0066769F">
          <w:rPr>
            <w:rFonts w:ascii="Times New Roman" w:eastAsia="Times New Roman" w:hAnsi="Times New Roman" w:cs="Times New Roman"/>
            <w:sz w:val="24"/>
            <w:szCs w:val="24"/>
            <w:rPrChange w:id="418" w:author="Editorial Integra" w:date="2025-04-04T23:20:00Z">
              <w:rPr>
                <w:rFonts w:ascii="Times New Roman" w:eastAsia="Times New Roman" w:hAnsi="Times New Roman" w:cs="Times New Roman"/>
                <w:i/>
                <w:sz w:val="24"/>
                <w:szCs w:val="24"/>
              </w:rPr>
            </w:rPrChange>
          </w:rPr>
          <w:t>Rehabil</w:t>
        </w:r>
        <w:proofErr w:type="spellEnd"/>
        <w:r w:rsidR="0066769F">
          <w:rPr>
            <w:rFonts w:ascii="Times New Roman" w:eastAsia="Times New Roman" w:hAnsi="Times New Roman" w:cs="Times New Roman"/>
            <w:sz w:val="24"/>
            <w:szCs w:val="24"/>
          </w:rPr>
          <w:t xml:space="preserve"> </w:t>
        </w:r>
      </w:ins>
      <w:proofErr w:type="spellStart"/>
      <w:r w:rsidR="009F74C5" w:rsidRPr="0066769F">
        <w:rPr>
          <w:rFonts w:ascii="Times New Roman" w:eastAsia="Times New Roman" w:hAnsi="Times New Roman" w:cs="Times New Roman"/>
          <w:sz w:val="24"/>
          <w:szCs w:val="24"/>
          <w:rPrChange w:id="419" w:author="Editorial Integra" w:date="2025-04-04T23:20:00Z">
            <w:rPr>
              <w:rFonts w:ascii="Times New Roman" w:eastAsia="Times New Roman" w:hAnsi="Times New Roman" w:cs="Times New Roman"/>
              <w:i/>
              <w:sz w:val="24"/>
              <w:szCs w:val="24"/>
            </w:rPr>
          </w:rPrChange>
        </w:rPr>
        <w:t>Clin</w:t>
      </w:r>
      <w:proofErr w:type="spellEnd"/>
      <w:del w:id="420" w:author="Editorial Integra" w:date="2025-04-04T23:21:00Z">
        <w:r w:rsidR="009F74C5" w:rsidRPr="0066769F" w:rsidDel="0066769F">
          <w:rPr>
            <w:rFonts w:ascii="Times New Roman" w:eastAsia="Times New Roman" w:hAnsi="Times New Roman" w:cs="Times New Roman"/>
            <w:sz w:val="24"/>
            <w:szCs w:val="24"/>
            <w:rPrChange w:id="421" w:author="Editorial Integra" w:date="2025-04-04T23:20:00Z">
              <w:rPr>
                <w:rFonts w:ascii="Times New Roman" w:eastAsia="Times New Roman" w:hAnsi="Times New Roman" w:cs="Times New Roman"/>
                <w:i/>
                <w:sz w:val="24"/>
                <w:szCs w:val="24"/>
              </w:rPr>
            </w:rPrChange>
          </w:rPr>
          <w:delText xml:space="preserve">ics of </w:delText>
        </w:r>
      </w:del>
      <w:ins w:id="422" w:author="Editorial Integra" w:date="2025-04-04T23:21:00Z">
        <w:r w:rsidR="0066769F">
          <w:rPr>
            <w:rFonts w:ascii="Times New Roman" w:eastAsia="Times New Roman" w:hAnsi="Times New Roman" w:cs="Times New Roman"/>
            <w:sz w:val="24"/>
            <w:szCs w:val="24"/>
          </w:rPr>
          <w:t xml:space="preserve"> </w:t>
        </w:r>
      </w:ins>
      <w:r w:rsidR="009F74C5" w:rsidRPr="0066769F">
        <w:rPr>
          <w:rFonts w:ascii="Times New Roman" w:eastAsia="Times New Roman" w:hAnsi="Times New Roman" w:cs="Times New Roman"/>
          <w:sz w:val="24"/>
          <w:szCs w:val="24"/>
          <w:rPrChange w:id="423" w:author="Editorial Integra" w:date="2025-04-04T23:20:00Z">
            <w:rPr>
              <w:rFonts w:ascii="Times New Roman" w:eastAsia="Times New Roman" w:hAnsi="Times New Roman" w:cs="Times New Roman"/>
              <w:i/>
              <w:sz w:val="24"/>
              <w:szCs w:val="24"/>
            </w:rPr>
          </w:rPrChange>
        </w:rPr>
        <w:t>North Am</w:t>
      </w:r>
      <w:del w:id="424" w:author="Editorial Integra" w:date="2025-04-04T23:21:00Z">
        <w:r w:rsidR="009F74C5" w:rsidRPr="0066769F" w:rsidDel="0066769F">
          <w:rPr>
            <w:rFonts w:ascii="Times New Roman" w:eastAsia="Times New Roman" w:hAnsi="Times New Roman" w:cs="Times New Roman"/>
            <w:sz w:val="24"/>
            <w:szCs w:val="24"/>
            <w:rPrChange w:id="425" w:author="Editorial Integra" w:date="2025-04-04T23:20:00Z">
              <w:rPr>
                <w:rFonts w:ascii="Times New Roman" w:eastAsia="Times New Roman" w:hAnsi="Times New Roman" w:cs="Times New Roman"/>
                <w:i/>
                <w:sz w:val="24"/>
                <w:szCs w:val="24"/>
              </w:rPr>
            </w:rPrChange>
          </w:rPr>
          <w:delText>erica</w:delText>
        </w:r>
      </w:del>
      <w:ins w:id="426" w:author="Editorial Integra" w:date="2025-04-04T23:21:00Z">
        <w:r w:rsidR="0066769F">
          <w:rPr>
            <w:rFonts w:ascii="Times New Roman" w:eastAsia="Times New Roman" w:hAnsi="Times New Roman" w:cs="Times New Roman"/>
            <w:sz w:val="24"/>
            <w:szCs w:val="24"/>
          </w:rPr>
          <w:t xml:space="preserve"> </w:t>
        </w:r>
        <w:r w:rsidR="0066769F" w:rsidRPr="00FF4452">
          <w:rPr>
            <w:rFonts w:ascii="Times New Roman" w:eastAsia="Times New Roman" w:hAnsi="Times New Roman" w:cs="Times New Roman"/>
            <w:sz w:val="24"/>
            <w:szCs w:val="24"/>
          </w:rPr>
          <w:t>2024</w:t>
        </w:r>
        <w:proofErr w:type="gramStart"/>
        <w:r w:rsidR="0066769F">
          <w:rPr>
            <w:rFonts w:ascii="Times New Roman" w:eastAsia="Times New Roman" w:hAnsi="Times New Roman" w:cs="Times New Roman"/>
            <w:sz w:val="24"/>
            <w:szCs w:val="24"/>
          </w:rPr>
          <w:t>;</w:t>
        </w:r>
      </w:ins>
      <w:proofErr w:type="gramEnd"/>
      <w:del w:id="427" w:author="Editorial Integra" w:date="2025-04-04T23:21:00Z">
        <w:r w:rsidR="009F74C5" w:rsidRPr="008A5EC9" w:rsidDel="0066769F">
          <w:rPr>
            <w:rFonts w:ascii="Times New Roman" w:eastAsia="Times New Roman" w:hAnsi="Times New Roman" w:cs="Times New Roman"/>
            <w:sz w:val="24"/>
            <w:szCs w:val="24"/>
          </w:rPr>
          <w:delText>,</w:delText>
        </w:r>
        <w:r w:rsidR="009F74C5" w:rsidRPr="00AF2230" w:rsidDel="0066769F">
          <w:rPr>
            <w:rFonts w:ascii="Times New Roman" w:eastAsia="Times New Roman" w:hAnsi="Times New Roman" w:cs="Times New Roman"/>
            <w:sz w:val="24"/>
            <w:szCs w:val="24"/>
          </w:rPr>
          <w:delText xml:space="preserve"> </w:delText>
        </w:r>
      </w:del>
      <w:r w:rsidR="009F74C5" w:rsidRPr="0066769F">
        <w:rPr>
          <w:rFonts w:ascii="Times New Roman" w:eastAsia="Times New Roman" w:hAnsi="Times New Roman" w:cs="Times New Roman"/>
          <w:sz w:val="24"/>
          <w:szCs w:val="24"/>
          <w:rPrChange w:id="428" w:author="Editorial Integra" w:date="2025-04-04T23:20:00Z">
            <w:rPr>
              <w:rFonts w:ascii="Times New Roman" w:eastAsia="Times New Roman" w:hAnsi="Times New Roman" w:cs="Times New Roman"/>
              <w:i/>
              <w:sz w:val="24"/>
              <w:szCs w:val="24"/>
            </w:rPr>
          </w:rPrChange>
        </w:rPr>
        <w:t>35</w:t>
      </w:r>
      <w:r w:rsidR="009F74C5" w:rsidRPr="008A5EC9">
        <w:rPr>
          <w:rFonts w:ascii="Times New Roman" w:eastAsia="Times New Roman" w:hAnsi="Times New Roman" w:cs="Times New Roman"/>
          <w:sz w:val="24"/>
          <w:szCs w:val="24"/>
        </w:rPr>
        <w:t>(2)</w:t>
      </w:r>
      <w:ins w:id="429" w:author="Editorial Integra" w:date="2025-04-04T23:21:00Z">
        <w:r w:rsidR="0066769F">
          <w:rPr>
            <w:rFonts w:ascii="Times New Roman" w:eastAsia="Times New Roman" w:hAnsi="Times New Roman" w:cs="Times New Roman"/>
            <w:sz w:val="24"/>
            <w:szCs w:val="24"/>
          </w:rPr>
          <w:t>:</w:t>
        </w:r>
      </w:ins>
      <w:del w:id="430" w:author="Editorial Integra" w:date="2025-04-04T23:21:00Z">
        <w:r w:rsidR="009F74C5" w:rsidRPr="008A5EC9" w:rsidDel="0066769F">
          <w:rPr>
            <w:rFonts w:ascii="Times New Roman" w:eastAsia="Times New Roman" w:hAnsi="Times New Roman" w:cs="Times New Roman"/>
            <w:sz w:val="24"/>
            <w:szCs w:val="24"/>
          </w:rPr>
          <w:delText>,</w:delText>
        </w:r>
        <w:r w:rsidR="009F74C5" w:rsidRPr="00AF2230" w:rsidDel="0066769F">
          <w:rPr>
            <w:rFonts w:ascii="Times New Roman" w:eastAsia="Times New Roman" w:hAnsi="Times New Roman" w:cs="Times New Roman"/>
            <w:sz w:val="24"/>
            <w:szCs w:val="24"/>
          </w:rPr>
          <w:delText xml:space="preserve"> </w:delText>
        </w:r>
      </w:del>
      <w:r w:rsidR="009F74C5" w:rsidRPr="00AD409A">
        <w:rPr>
          <w:rFonts w:ascii="Times New Roman" w:eastAsia="Times New Roman" w:hAnsi="Times New Roman" w:cs="Times New Roman"/>
          <w:sz w:val="24"/>
          <w:szCs w:val="24"/>
        </w:rPr>
        <w:t>399</w:t>
      </w:r>
      <w:ins w:id="431" w:author="Editorial Integra" w:date="2025-04-04T23:28:00Z">
        <w:r w:rsidR="00961C6E" w:rsidRPr="00D374CC">
          <w:rPr>
            <w:lang w:val="en-US"/>
          </w:rPr>
          <w:t>-</w:t>
        </w:r>
      </w:ins>
      <w:del w:id="432" w:author="Editorial Integra" w:date="2025-04-04T23:28:00Z">
        <w:r w:rsidR="009F74C5" w:rsidRPr="008A5EC9" w:rsidDel="00961C6E">
          <w:rPr>
            <w:rFonts w:ascii="Times New Roman" w:eastAsia="Times New Roman" w:hAnsi="Times New Roman" w:cs="Times New Roman"/>
            <w:sz w:val="24"/>
            <w:szCs w:val="24"/>
          </w:rPr>
          <w:delText>–</w:delText>
        </w:r>
      </w:del>
      <w:r w:rsidR="009F74C5" w:rsidRPr="00AF2230">
        <w:rPr>
          <w:rFonts w:ascii="Times New Roman" w:eastAsia="Times New Roman" w:hAnsi="Times New Roman" w:cs="Times New Roman"/>
          <w:sz w:val="24"/>
          <w:szCs w:val="24"/>
        </w:rPr>
        <w:t>41</w:t>
      </w:r>
      <w:r w:rsidR="009F74C5" w:rsidRPr="00AD409A">
        <w:rPr>
          <w:rFonts w:ascii="Times New Roman" w:eastAsia="Times New Roman" w:hAnsi="Times New Roman" w:cs="Times New Roman"/>
          <w:sz w:val="24"/>
          <w:szCs w:val="24"/>
        </w:rPr>
        <w:t>8.</w:t>
      </w:r>
      <w:del w:id="433" w:author="Editorial Integra" w:date="2025-04-04T23:21:00Z">
        <w:r w:rsidR="009F74C5" w:rsidRPr="00AD409A" w:rsidDel="0066769F">
          <w:rPr>
            <w:rFonts w:ascii="Times New Roman" w:eastAsia="Times New Roman" w:hAnsi="Times New Roman" w:cs="Times New Roman"/>
            <w:sz w:val="24"/>
            <w:szCs w:val="24"/>
          </w:rPr>
          <w:delText xml:space="preserve"> https://doi.org/10.1016/j.pmr.2023.06.009</w:delText>
        </w:r>
        <w:r w:rsidR="009F74C5" w:rsidRPr="00AD409A" w:rsidDel="002004A9">
          <w:rPr>
            <w:rFonts w:ascii="Times New Roman" w:eastAsia="Times New Roman" w:hAnsi="Times New Roman" w:cs="Times New Roman"/>
            <w:sz w:val="24"/>
            <w:szCs w:val="24"/>
          </w:rPr>
          <w:delText xml:space="preserve"> </w:delText>
        </w:r>
      </w:del>
    </w:p>
    <w:p w14:paraId="7FDC8655" w14:textId="5418E3FD" w:rsidR="009F74C5" w:rsidRPr="008A5EC9" w:rsidRDefault="00B056D9" w:rsidP="00B056D9">
      <w:pPr>
        <w:spacing w:line="480" w:lineRule="auto"/>
        <w:rPr>
          <w:rFonts w:ascii="Times New Roman" w:eastAsia="Times New Roman" w:hAnsi="Times New Roman" w:cs="Times New Roman"/>
          <w:sz w:val="24"/>
          <w:szCs w:val="24"/>
        </w:rPr>
        <w:pPrChange w:id="434" w:author="Editorial Integra" w:date="2025-04-04T23:05:00Z">
          <w:pPr>
            <w:numPr>
              <w:numId w:val="8"/>
            </w:numPr>
            <w:spacing w:line="480" w:lineRule="auto"/>
            <w:ind w:left="720" w:hanging="360"/>
          </w:pPr>
        </w:pPrChange>
      </w:pPr>
      <w:ins w:id="435" w:author="Editorial Integra" w:date="2025-04-04T23:05:00Z">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r>
      </w:ins>
      <w:proofErr w:type="spellStart"/>
      <w:r w:rsidR="009F74C5">
        <w:rPr>
          <w:rFonts w:ascii="Times New Roman" w:eastAsia="Times New Roman" w:hAnsi="Times New Roman" w:cs="Times New Roman"/>
          <w:sz w:val="24"/>
          <w:szCs w:val="24"/>
        </w:rPr>
        <w:t>MacRae</w:t>
      </w:r>
      <w:proofErr w:type="spellEnd"/>
      <w:del w:id="436" w:author="Editorial Integra" w:date="2025-04-04T23:21:00Z">
        <w:r w:rsidR="009F74C5" w:rsidRPr="008A5EC9" w:rsidDel="00DC56CB">
          <w:rPr>
            <w:rFonts w:ascii="Times New Roman" w:eastAsia="Times New Roman" w:hAnsi="Times New Roman" w:cs="Times New Roman"/>
            <w:sz w:val="24"/>
            <w:szCs w:val="24"/>
          </w:rPr>
          <w:delText>,</w:delText>
        </w:r>
      </w:del>
      <w:r w:rsidR="009F74C5" w:rsidRPr="00AF2230">
        <w:rPr>
          <w:rFonts w:ascii="Times New Roman" w:eastAsia="Times New Roman" w:hAnsi="Times New Roman" w:cs="Times New Roman"/>
          <w:sz w:val="24"/>
          <w:szCs w:val="24"/>
        </w:rPr>
        <w:t xml:space="preserve"> F</w:t>
      </w:r>
      <w:del w:id="437" w:author="Editorial Integra" w:date="2025-04-04T23:21:00Z">
        <w:r w:rsidR="009F74C5" w:rsidRPr="00AD409A" w:rsidDel="00DC56CB">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w:t>
      </w:r>
      <w:proofErr w:type="spellStart"/>
      <w:r w:rsidR="009F74C5" w:rsidRPr="00AD409A">
        <w:rPr>
          <w:rFonts w:ascii="Times New Roman" w:eastAsia="Times New Roman" w:hAnsi="Times New Roman" w:cs="Times New Roman"/>
          <w:sz w:val="24"/>
          <w:szCs w:val="24"/>
        </w:rPr>
        <w:t>Brar</w:t>
      </w:r>
      <w:proofErr w:type="spellEnd"/>
      <w:del w:id="438" w:author="Editorial Integra" w:date="2025-04-04T23:21:00Z">
        <w:r w:rsidR="009F74C5" w:rsidRPr="00AD409A" w:rsidDel="00DC56CB">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A</w:t>
      </w:r>
      <w:del w:id="439" w:author="Editorial Integra" w:date="2025-04-04T23:21:00Z">
        <w:r w:rsidR="009F74C5" w:rsidRPr="00AD409A" w:rsidDel="00DC56CB">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w:t>
      </w:r>
      <w:proofErr w:type="spellStart"/>
      <w:r w:rsidR="009F74C5" w:rsidRPr="00AD409A">
        <w:rPr>
          <w:rFonts w:ascii="Times New Roman" w:eastAsia="Times New Roman" w:hAnsi="Times New Roman" w:cs="Times New Roman"/>
          <w:sz w:val="24"/>
          <w:szCs w:val="24"/>
        </w:rPr>
        <w:t>Boissonnault</w:t>
      </w:r>
      <w:proofErr w:type="spellEnd"/>
      <w:del w:id="440" w:author="Editorial Integra" w:date="2025-04-04T23:21:00Z">
        <w:r w:rsidR="009F74C5" w:rsidRPr="00AD409A" w:rsidDel="00DC56CB">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E</w:t>
      </w:r>
      <w:del w:id="441" w:author="Editorial Integra" w:date="2025-04-04T23:21:00Z">
        <w:r w:rsidR="009F74C5" w:rsidRPr="00AD409A" w:rsidDel="00DC56CB">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w:t>
      </w:r>
      <w:del w:id="442" w:author="Editorial Integra" w:date="2025-04-04T23:21:00Z">
        <w:r w:rsidR="009F74C5" w:rsidRPr="00AD409A" w:rsidDel="00DC56CB">
          <w:rPr>
            <w:rFonts w:ascii="Times New Roman" w:eastAsia="Times New Roman" w:hAnsi="Times New Roman" w:cs="Times New Roman"/>
            <w:sz w:val="24"/>
            <w:szCs w:val="24"/>
          </w:rPr>
          <w:delText xml:space="preserve">&amp; </w:delText>
        </w:r>
      </w:del>
      <w:r w:rsidR="009F74C5" w:rsidRPr="00AD409A">
        <w:rPr>
          <w:rFonts w:ascii="Times New Roman" w:eastAsia="Times New Roman" w:hAnsi="Times New Roman" w:cs="Times New Roman"/>
          <w:sz w:val="24"/>
          <w:szCs w:val="24"/>
        </w:rPr>
        <w:t>Winston</w:t>
      </w:r>
      <w:del w:id="443" w:author="Editorial Integra" w:date="2025-04-04T23:21:00Z">
        <w:r w:rsidR="009F74C5" w:rsidRPr="00AD409A" w:rsidDel="00DC56CB">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P. </w:t>
      </w:r>
      <w:del w:id="444" w:author="Editorial Integra" w:date="2025-04-04T23:21:00Z">
        <w:r w:rsidR="009F74C5" w:rsidRPr="00AD409A" w:rsidDel="00DC56CB">
          <w:rPr>
            <w:rFonts w:ascii="Times New Roman" w:eastAsia="Times New Roman" w:hAnsi="Times New Roman" w:cs="Times New Roman"/>
            <w:sz w:val="24"/>
            <w:szCs w:val="24"/>
          </w:rPr>
          <w:delText xml:space="preserve">(2022). </w:delText>
        </w:r>
      </w:del>
      <w:proofErr w:type="spellStart"/>
      <w:r w:rsidR="009F74C5" w:rsidRPr="00AD409A">
        <w:rPr>
          <w:rFonts w:ascii="Times New Roman" w:eastAsia="Times New Roman" w:hAnsi="Times New Roman" w:cs="Times New Roman"/>
          <w:sz w:val="24"/>
          <w:szCs w:val="24"/>
        </w:rPr>
        <w:t>Cryoneurolysis</w:t>
      </w:r>
      <w:proofErr w:type="spellEnd"/>
      <w:r w:rsidR="009F74C5" w:rsidRPr="00AD409A">
        <w:rPr>
          <w:rFonts w:ascii="Times New Roman" w:eastAsia="Times New Roman" w:hAnsi="Times New Roman" w:cs="Times New Roman"/>
          <w:sz w:val="24"/>
          <w:szCs w:val="24"/>
        </w:rPr>
        <w:t xml:space="preserve"> of anterior and posterior divisions of the </w:t>
      </w:r>
      <w:proofErr w:type="spellStart"/>
      <w:r w:rsidR="009F74C5" w:rsidRPr="00AD409A">
        <w:rPr>
          <w:rFonts w:ascii="Times New Roman" w:eastAsia="Times New Roman" w:hAnsi="Times New Roman" w:cs="Times New Roman"/>
          <w:sz w:val="24"/>
          <w:szCs w:val="24"/>
        </w:rPr>
        <w:t>obturator</w:t>
      </w:r>
      <w:proofErr w:type="spellEnd"/>
      <w:r w:rsidR="009F74C5" w:rsidRPr="00AD409A">
        <w:rPr>
          <w:rFonts w:ascii="Times New Roman" w:eastAsia="Times New Roman" w:hAnsi="Times New Roman" w:cs="Times New Roman"/>
          <w:sz w:val="24"/>
          <w:szCs w:val="24"/>
        </w:rPr>
        <w:t xml:space="preserve"> nerve. </w:t>
      </w:r>
      <w:del w:id="445" w:author="Editorial Integra" w:date="2025-04-04T23:21:00Z">
        <w:r w:rsidR="009F74C5" w:rsidRPr="00087D5A" w:rsidDel="00DC56CB">
          <w:rPr>
            <w:rFonts w:ascii="Times New Roman" w:eastAsia="Times New Roman" w:hAnsi="Times New Roman" w:cs="Times New Roman"/>
            <w:sz w:val="24"/>
            <w:szCs w:val="24"/>
            <w:rPrChange w:id="446" w:author="Editorial Integra" w:date="2025-04-04T23:20:00Z">
              <w:rPr>
                <w:rFonts w:ascii="Times New Roman" w:eastAsia="Times New Roman" w:hAnsi="Times New Roman" w:cs="Times New Roman"/>
                <w:i/>
                <w:sz w:val="24"/>
                <w:szCs w:val="24"/>
              </w:rPr>
            </w:rPrChange>
          </w:rPr>
          <w:delText xml:space="preserve">American </w:delText>
        </w:r>
      </w:del>
      <w:ins w:id="447" w:author="Editorial Integra" w:date="2025-04-04T23:21:00Z">
        <w:r w:rsidR="00DC56CB" w:rsidRPr="00087D5A">
          <w:rPr>
            <w:rFonts w:ascii="Times New Roman" w:eastAsia="Times New Roman" w:hAnsi="Times New Roman" w:cs="Times New Roman"/>
            <w:sz w:val="24"/>
            <w:szCs w:val="24"/>
            <w:rPrChange w:id="448" w:author="Editorial Integra" w:date="2025-04-04T23:20:00Z">
              <w:rPr>
                <w:rFonts w:ascii="Times New Roman" w:eastAsia="Times New Roman" w:hAnsi="Times New Roman" w:cs="Times New Roman"/>
                <w:i/>
                <w:sz w:val="24"/>
                <w:szCs w:val="24"/>
              </w:rPr>
            </w:rPrChange>
          </w:rPr>
          <w:t xml:space="preserve">Am </w:t>
        </w:r>
      </w:ins>
      <w:r w:rsidR="009F74C5" w:rsidRPr="00087D5A">
        <w:rPr>
          <w:rFonts w:ascii="Times New Roman" w:eastAsia="Times New Roman" w:hAnsi="Times New Roman" w:cs="Times New Roman"/>
          <w:sz w:val="24"/>
          <w:szCs w:val="24"/>
          <w:rPrChange w:id="449" w:author="Editorial Integra" w:date="2025-04-04T23:20:00Z">
            <w:rPr>
              <w:rFonts w:ascii="Times New Roman" w:eastAsia="Times New Roman" w:hAnsi="Times New Roman" w:cs="Times New Roman"/>
              <w:i/>
              <w:sz w:val="24"/>
              <w:szCs w:val="24"/>
            </w:rPr>
          </w:rPrChange>
        </w:rPr>
        <w:t>J</w:t>
      </w:r>
      <w:del w:id="450" w:author="Editorial Integra" w:date="2025-04-04T23:22:00Z">
        <w:r w:rsidR="009F74C5" w:rsidRPr="00087D5A" w:rsidDel="00DC56CB">
          <w:rPr>
            <w:rFonts w:ascii="Times New Roman" w:eastAsia="Times New Roman" w:hAnsi="Times New Roman" w:cs="Times New Roman"/>
            <w:sz w:val="24"/>
            <w:szCs w:val="24"/>
            <w:rPrChange w:id="451" w:author="Editorial Integra" w:date="2025-04-04T23:20:00Z">
              <w:rPr>
                <w:rFonts w:ascii="Times New Roman" w:eastAsia="Times New Roman" w:hAnsi="Times New Roman" w:cs="Times New Roman"/>
                <w:i/>
                <w:sz w:val="24"/>
                <w:szCs w:val="24"/>
              </w:rPr>
            </w:rPrChange>
          </w:rPr>
          <w:delText xml:space="preserve">ournal of </w:delText>
        </w:r>
      </w:del>
      <w:ins w:id="452" w:author="Editorial Integra" w:date="2025-04-04T23:22:00Z">
        <w:r w:rsidR="00DC56CB">
          <w:rPr>
            <w:rFonts w:ascii="Times New Roman" w:eastAsia="Times New Roman" w:hAnsi="Times New Roman" w:cs="Times New Roman"/>
            <w:sz w:val="24"/>
            <w:szCs w:val="24"/>
          </w:rPr>
          <w:t xml:space="preserve"> </w:t>
        </w:r>
      </w:ins>
      <w:del w:id="453" w:author="Editorial Integra" w:date="2025-04-04T23:22:00Z">
        <w:r w:rsidR="009F74C5" w:rsidRPr="00087D5A" w:rsidDel="00DC56CB">
          <w:rPr>
            <w:rFonts w:ascii="Times New Roman" w:eastAsia="Times New Roman" w:hAnsi="Times New Roman" w:cs="Times New Roman"/>
            <w:sz w:val="24"/>
            <w:szCs w:val="24"/>
            <w:rPrChange w:id="454" w:author="Editorial Integra" w:date="2025-04-04T23:20:00Z">
              <w:rPr>
                <w:rFonts w:ascii="Times New Roman" w:eastAsia="Times New Roman" w:hAnsi="Times New Roman" w:cs="Times New Roman"/>
                <w:i/>
                <w:sz w:val="24"/>
                <w:szCs w:val="24"/>
              </w:rPr>
            </w:rPrChange>
          </w:rPr>
          <w:delText xml:space="preserve">Physical </w:delText>
        </w:r>
      </w:del>
      <w:proofErr w:type="spellStart"/>
      <w:ins w:id="455" w:author="Editorial Integra" w:date="2025-04-04T23:22:00Z">
        <w:r w:rsidR="00DC56CB" w:rsidRPr="00087D5A">
          <w:rPr>
            <w:rFonts w:ascii="Times New Roman" w:eastAsia="Times New Roman" w:hAnsi="Times New Roman" w:cs="Times New Roman"/>
            <w:sz w:val="24"/>
            <w:szCs w:val="24"/>
            <w:rPrChange w:id="456" w:author="Editorial Integra" w:date="2025-04-04T23:20:00Z">
              <w:rPr>
                <w:rFonts w:ascii="Times New Roman" w:eastAsia="Times New Roman" w:hAnsi="Times New Roman" w:cs="Times New Roman"/>
                <w:i/>
                <w:sz w:val="24"/>
                <w:szCs w:val="24"/>
              </w:rPr>
            </w:rPrChange>
          </w:rPr>
          <w:t>Phys</w:t>
        </w:r>
        <w:proofErr w:type="spellEnd"/>
        <w:r w:rsidR="00DC56CB">
          <w:rPr>
            <w:rFonts w:ascii="Times New Roman" w:eastAsia="Times New Roman" w:hAnsi="Times New Roman" w:cs="Times New Roman"/>
            <w:sz w:val="24"/>
            <w:szCs w:val="24"/>
          </w:rPr>
          <w:t xml:space="preserve"> </w:t>
        </w:r>
      </w:ins>
      <w:r w:rsidR="009F74C5" w:rsidRPr="00087D5A">
        <w:rPr>
          <w:rFonts w:ascii="Times New Roman" w:eastAsia="Times New Roman" w:hAnsi="Times New Roman" w:cs="Times New Roman"/>
          <w:sz w:val="24"/>
          <w:szCs w:val="24"/>
          <w:rPrChange w:id="457" w:author="Editorial Integra" w:date="2025-04-04T23:20:00Z">
            <w:rPr>
              <w:rFonts w:ascii="Times New Roman" w:eastAsia="Times New Roman" w:hAnsi="Times New Roman" w:cs="Times New Roman"/>
              <w:i/>
              <w:sz w:val="24"/>
              <w:szCs w:val="24"/>
            </w:rPr>
          </w:rPrChange>
        </w:rPr>
        <w:t>Med</w:t>
      </w:r>
      <w:del w:id="458" w:author="Editorial Integra" w:date="2025-04-04T23:22:00Z">
        <w:r w:rsidR="009F74C5" w:rsidRPr="00087D5A" w:rsidDel="00DC56CB">
          <w:rPr>
            <w:rFonts w:ascii="Times New Roman" w:eastAsia="Times New Roman" w:hAnsi="Times New Roman" w:cs="Times New Roman"/>
            <w:sz w:val="24"/>
            <w:szCs w:val="24"/>
            <w:rPrChange w:id="459" w:author="Editorial Integra" w:date="2025-04-04T23:20:00Z">
              <w:rPr>
                <w:rFonts w:ascii="Times New Roman" w:eastAsia="Times New Roman" w:hAnsi="Times New Roman" w:cs="Times New Roman"/>
                <w:i/>
                <w:sz w:val="24"/>
                <w:szCs w:val="24"/>
              </w:rPr>
            </w:rPrChange>
          </w:rPr>
          <w:delText>icine &amp;</w:delText>
        </w:r>
      </w:del>
      <w:ins w:id="460" w:author="Editorial Integra" w:date="2025-04-04T23:22:00Z">
        <w:r w:rsidR="00DC56CB">
          <w:rPr>
            <w:rFonts w:ascii="Times New Roman" w:eastAsia="Times New Roman" w:hAnsi="Times New Roman" w:cs="Times New Roman"/>
            <w:sz w:val="24"/>
            <w:szCs w:val="24"/>
          </w:rPr>
          <w:t xml:space="preserve"> </w:t>
        </w:r>
      </w:ins>
      <w:del w:id="461" w:author="Editorial Integra" w:date="2025-04-04T23:22:00Z">
        <w:r w:rsidR="009F74C5" w:rsidRPr="00087D5A" w:rsidDel="00DC56CB">
          <w:rPr>
            <w:rFonts w:ascii="Times New Roman" w:eastAsia="Times New Roman" w:hAnsi="Times New Roman" w:cs="Times New Roman"/>
            <w:sz w:val="24"/>
            <w:szCs w:val="24"/>
            <w:rPrChange w:id="462" w:author="Editorial Integra" w:date="2025-04-04T23:20:00Z">
              <w:rPr>
                <w:rFonts w:ascii="Times New Roman" w:eastAsia="Times New Roman" w:hAnsi="Times New Roman" w:cs="Times New Roman"/>
                <w:i/>
                <w:sz w:val="24"/>
                <w:szCs w:val="24"/>
              </w:rPr>
            </w:rPrChange>
          </w:rPr>
          <w:delText xml:space="preserve"> </w:delText>
        </w:r>
      </w:del>
      <w:proofErr w:type="spellStart"/>
      <w:r w:rsidR="009F74C5" w:rsidRPr="00087D5A">
        <w:rPr>
          <w:rFonts w:ascii="Times New Roman" w:eastAsia="Times New Roman" w:hAnsi="Times New Roman" w:cs="Times New Roman"/>
          <w:sz w:val="24"/>
          <w:szCs w:val="24"/>
          <w:rPrChange w:id="463" w:author="Editorial Integra" w:date="2025-04-04T23:20:00Z">
            <w:rPr>
              <w:rFonts w:ascii="Times New Roman" w:eastAsia="Times New Roman" w:hAnsi="Times New Roman" w:cs="Times New Roman"/>
              <w:i/>
              <w:sz w:val="24"/>
              <w:szCs w:val="24"/>
            </w:rPr>
          </w:rPrChange>
        </w:rPr>
        <w:t>Rehabil</w:t>
      </w:r>
      <w:proofErr w:type="spellEnd"/>
      <w:ins w:id="464" w:author="Editorial Integra" w:date="2025-04-04T23:22:00Z">
        <w:r w:rsidR="00DC56CB">
          <w:rPr>
            <w:rFonts w:ascii="Times New Roman" w:eastAsia="Times New Roman" w:hAnsi="Times New Roman" w:cs="Times New Roman"/>
            <w:sz w:val="24"/>
            <w:szCs w:val="24"/>
          </w:rPr>
          <w:t xml:space="preserve"> </w:t>
        </w:r>
        <w:r w:rsidR="00DC56CB" w:rsidRPr="00FF4452">
          <w:rPr>
            <w:rFonts w:ascii="Times New Roman" w:eastAsia="Times New Roman" w:hAnsi="Times New Roman" w:cs="Times New Roman"/>
            <w:sz w:val="24"/>
            <w:szCs w:val="24"/>
          </w:rPr>
          <w:t>2022</w:t>
        </w:r>
        <w:proofErr w:type="gramStart"/>
        <w:r w:rsidR="00DC56CB">
          <w:rPr>
            <w:rFonts w:ascii="Times New Roman" w:eastAsia="Times New Roman" w:hAnsi="Times New Roman" w:cs="Times New Roman"/>
            <w:sz w:val="24"/>
            <w:szCs w:val="24"/>
          </w:rPr>
          <w:t>;</w:t>
        </w:r>
      </w:ins>
      <w:proofErr w:type="gramEnd"/>
      <w:del w:id="465" w:author="Editorial Integra" w:date="2025-04-04T23:22:00Z">
        <w:r w:rsidR="009F74C5" w:rsidRPr="00087D5A" w:rsidDel="00DC56CB">
          <w:rPr>
            <w:rFonts w:ascii="Times New Roman" w:eastAsia="Times New Roman" w:hAnsi="Times New Roman" w:cs="Times New Roman"/>
            <w:sz w:val="24"/>
            <w:szCs w:val="24"/>
            <w:rPrChange w:id="466" w:author="Editorial Integra" w:date="2025-04-04T23:20:00Z">
              <w:rPr>
                <w:rFonts w:ascii="Times New Roman" w:eastAsia="Times New Roman" w:hAnsi="Times New Roman" w:cs="Times New Roman"/>
                <w:i/>
                <w:sz w:val="24"/>
                <w:szCs w:val="24"/>
              </w:rPr>
            </w:rPrChange>
          </w:rPr>
          <w:delText>itation</w:delText>
        </w:r>
        <w:r w:rsidR="009F74C5" w:rsidRPr="008A5EC9" w:rsidDel="00DC56CB">
          <w:rPr>
            <w:rFonts w:ascii="Times New Roman" w:eastAsia="Times New Roman" w:hAnsi="Times New Roman" w:cs="Times New Roman"/>
            <w:sz w:val="24"/>
            <w:szCs w:val="24"/>
          </w:rPr>
          <w:delText>,</w:delText>
        </w:r>
        <w:r w:rsidR="009F74C5" w:rsidRPr="00AF2230" w:rsidDel="00DC56CB">
          <w:rPr>
            <w:rFonts w:ascii="Times New Roman" w:eastAsia="Times New Roman" w:hAnsi="Times New Roman" w:cs="Times New Roman"/>
            <w:sz w:val="24"/>
            <w:szCs w:val="24"/>
          </w:rPr>
          <w:delText xml:space="preserve"> </w:delText>
        </w:r>
      </w:del>
      <w:r w:rsidR="009F74C5" w:rsidRPr="00087D5A">
        <w:rPr>
          <w:rFonts w:ascii="Times New Roman" w:eastAsia="Times New Roman" w:hAnsi="Times New Roman" w:cs="Times New Roman"/>
          <w:sz w:val="24"/>
          <w:szCs w:val="24"/>
          <w:rPrChange w:id="467" w:author="Editorial Integra" w:date="2025-04-04T23:20:00Z">
            <w:rPr>
              <w:rFonts w:ascii="Times New Roman" w:eastAsia="Times New Roman" w:hAnsi="Times New Roman" w:cs="Times New Roman"/>
              <w:i/>
              <w:sz w:val="24"/>
              <w:szCs w:val="24"/>
            </w:rPr>
          </w:rPrChange>
        </w:rPr>
        <w:t>102</w:t>
      </w:r>
      <w:r w:rsidR="009F74C5" w:rsidRPr="008A5EC9">
        <w:rPr>
          <w:rFonts w:ascii="Times New Roman" w:eastAsia="Times New Roman" w:hAnsi="Times New Roman" w:cs="Times New Roman"/>
          <w:sz w:val="24"/>
          <w:szCs w:val="24"/>
        </w:rPr>
        <w:t>(1)</w:t>
      </w:r>
      <w:del w:id="468" w:author="Editorial Integra" w:date="2025-04-04T23:22:00Z">
        <w:r w:rsidR="009F74C5" w:rsidRPr="00AF2230" w:rsidDel="00DC56CB">
          <w:rPr>
            <w:rFonts w:ascii="Times New Roman" w:eastAsia="Times New Roman" w:hAnsi="Times New Roman" w:cs="Times New Roman"/>
            <w:sz w:val="24"/>
            <w:szCs w:val="24"/>
          </w:rPr>
          <w:delText>,</w:delText>
        </w:r>
      </w:del>
      <w:ins w:id="469" w:author="Editorial Integra" w:date="2025-04-04T23:22:00Z">
        <w:r w:rsidR="00DC56CB">
          <w:rPr>
            <w:rFonts w:ascii="Times New Roman" w:eastAsia="Times New Roman" w:hAnsi="Times New Roman" w:cs="Times New Roman"/>
            <w:sz w:val="24"/>
            <w:szCs w:val="24"/>
          </w:rPr>
          <w:t>:</w:t>
        </w:r>
      </w:ins>
      <w:del w:id="470" w:author="Editorial Integra" w:date="2025-04-04T23:22:00Z">
        <w:r w:rsidR="009F74C5" w:rsidRPr="008A5EC9" w:rsidDel="00DC56CB">
          <w:rPr>
            <w:rFonts w:ascii="Times New Roman" w:eastAsia="Times New Roman" w:hAnsi="Times New Roman" w:cs="Times New Roman"/>
            <w:sz w:val="24"/>
            <w:szCs w:val="24"/>
          </w:rPr>
          <w:delText xml:space="preserve"> </w:delText>
        </w:r>
      </w:del>
      <w:r w:rsidR="009F74C5" w:rsidRPr="00AF2230">
        <w:rPr>
          <w:rFonts w:ascii="Times New Roman" w:eastAsia="Times New Roman" w:hAnsi="Times New Roman" w:cs="Times New Roman"/>
          <w:sz w:val="24"/>
          <w:szCs w:val="24"/>
        </w:rPr>
        <w:t>e1</w:t>
      </w:r>
      <w:ins w:id="471" w:author="Editorial Integra" w:date="2025-04-04T23:28:00Z">
        <w:r w:rsidR="001925CF" w:rsidRPr="00D374CC">
          <w:rPr>
            <w:lang w:val="en-US"/>
          </w:rPr>
          <w:t>-</w:t>
        </w:r>
      </w:ins>
      <w:del w:id="472" w:author="Editorial Integra" w:date="2025-04-04T23:28:00Z">
        <w:r w:rsidR="009F74C5" w:rsidRPr="008A5EC9" w:rsidDel="001925CF">
          <w:rPr>
            <w:rFonts w:ascii="Times New Roman" w:eastAsia="Times New Roman" w:hAnsi="Times New Roman" w:cs="Times New Roman"/>
            <w:sz w:val="24"/>
            <w:szCs w:val="24"/>
          </w:rPr>
          <w:delText>–</w:delText>
        </w:r>
      </w:del>
      <w:r w:rsidR="009F74C5" w:rsidRPr="00AF2230">
        <w:rPr>
          <w:rFonts w:ascii="Times New Roman" w:eastAsia="Times New Roman" w:hAnsi="Times New Roman" w:cs="Times New Roman"/>
          <w:sz w:val="24"/>
          <w:szCs w:val="24"/>
        </w:rPr>
        <w:t>e2</w:t>
      </w:r>
      <w:r w:rsidR="009F74C5" w:rsidRPr="00AD409A">
        <w:rPr>
          <w:rFonts w:ascii="Times New Roman" w:eastAsia="Times New Roman" w:hAnsi="Times New Roman" w:cs="Times New Roman"/>
          <w:sz w:val="24"/>
          <w:szCs w:val="24"/>
        </w:rPr>
        <w:t>.</w:t>
      </w:r>
      <w:del w:id="473" w:author="Editorial Integra" w:date="2025-04-04T23:22:00Z">
        <w:r w:rsidR="009F74C5" w:rsidRPr="00AD409A" w:rsidDel="00DC56CB">
          <w:rPr>
            <w:rFonts w:ascii="Times New Roman" w:eastAsia="Times New Roman" w:hAnsi="Times New Roman" w:cs="Times New Roman"/>
            <w:sz w:val="24"/>
            <w:szCs w:val="24"/>
          </w:rPr>
          <w:delText xml:space="preserve"> </w:delText>
        </w:r>
        <w:r w:rsidR="00F0751C" w:rsidRPr="008A5EC9" w:rsidDel="00DC56CB">
          <w:fldChar w:fldCharType="begin"/>
        </w:r>
        <w:r w:rsidR="00F0751C" w:rsidRPr="00AD409A" w:rsidDel="00DC56CB">
          <w:delInstrText xml:space="preserve"> HYPERLINK "https://doi.org/10.1097/phm.0000000000002102" \h </w:delInstrText>
        </w:r>
        <w:r w:rsidR="00F0751C" w:rsidRPr="00AD409A" w:rsidDel="00DC56CB">
          <w:fldChar w:fldCharType="separate"/>
        </w:r>
        <w:r w:rsidR="009F74C5" w:rsidRPr="00AF2230" w:rsidDel="00DC56CB">
          <w:rPr>
            <w:rFonts w:ascii="Times New Roman" w:eastAsia="Times New Roman" w:hAnsi="Times New Roman" w:cs="Times New Roman"/>
            <w:color w:val="1155CC"/>
            <w:sz w:val="24"/>
            <w:szCs w:val="24"/>
            <w:u w:val="single"/>
          </w:rPr>
          <w:delText>https://doi.org/10.1097/phm.0000000000002102</w:delText>
        </w:r>
        <w:r w:rsidR="00F0751C" w:rsidRPr="00AF2230" w:rsidDel="00DC56CB">
          <w:rPr>
            <w:rFonts w:ascii="Times New Roman" w:eastAsia="Times New Roman" w:hAnsi="Times New Roman" w:cs="Times New Roman"/>
            <w:color w:val="1155CC"/>
            <w:sz w:val="24"/>
            <w:szCs w:val="24"/>
            <w:u w:val="single"/>
          </w:rPr>
          <w:fldChar w:fldCharType="end"/>
        </w:r>
      </w:del>
    </w:p>
    <w:p w14:paraId="4A1A5A39" w14:textId="624A6B64" w:rsidR="009F74C5" w:rsidRPr="00AD409A" w:rsidRDefault="00B056D9" w:rsidP="00B056D9">
      <w:pPr>
        <w:spacing w:line="480" w:lineRule="auto"/>
        <w:rPr>
          <w:rFonts w:ascii="Times New Roman" w:eastAsia="Times New Roman" w:hAnsi="Times New Roman" w:cs="Times New Roman"/>
          <w:sz w:val="24"/>
          <w:szCs w:val="24"/>
        </w:rPr>
        <w:pPrChange w:id="474" w:author="Editorial Integra" w:date="2025-04-04T23:05:00Z">
          <w:pPr>
            <w:numPr>
              <w:numId w:val="8"/>
            </w:numPr>
            <w:spacing w:line="480" w:lineRule="auto"/>
            <w:ind w:left="720" w:hanging="360"/>
          </w:pPr>
        </w:pPrChange>
      </w:pPr>
      <w:ins w:id="475" w:author="Editorial Integra" w:date="2025-04-04T23:05:00Z">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ins>
      <w:proofErr w:type="spellStart"/>
      <w:r w:rsidR="009F74C5" w:rsidRPr="008A5EC9">
        <w:rPr>
          <w:rFonts w:ascii="Times New Roman" w:eastAsia="Times New Roman" w:hAnsi="Times New Roman" w:cs="Times New Roman"/>
          <w:sz w:val="24"/>
          <w:szCs w:val="24"/>
        </w:rPr>
        <w:t>Vizniak</w:t>
      </w:r>
      <w:proofErr w:type="spellEnd"/>
      <w:del w:id="476" w:author="Editorial Integra" w:date="2025-04-04T23:20:00Z">
        <w:r w:rsidR="009F74C5" w:rsidRPr="00AF2230" w:rsidDel="00087D5A">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N</w:t>
      </w:r>
      <w:del w:id="477" w:author="Editorial Integra" w:date="2025-04-04T23:20:00Z">
        <w:r w:rsidR="009F74C5" w:rsidRPr="00AD409A" w:rsidDel="00087D5A">
          <w:rPr>
            <w:rFonts w:ascii="Times New Roman" w:eastAsia="Times New Roman" w:hAnsi="Times New Roman" w:cs="Times New Roman"/>
            <w:sz w:val="24"/>
            <w:szCs w:val="24"/>
          </w:rPr>
          <w:delText xml:space="preserve">. </w:delText>
        </w:r>
      </w:del>
      <w:r w:rsidR="009F74C5" w:rsidRPr="00AD409A">
        <w:rPr>
          <w:rFonts w:ascii="Times New Roman" w:eastAsia="Times New Roman" w:hAnsi="Times New Roman" w:cs="Times New Roman"/>
          <w:sz w:val="24"/>
          <w:szCs w:val="24"/>
        </w:rPr>
        <w:t xml:space="preserve">A. </w:t>
      </w:r>
      <w:del w:id="478" w:author="Editorial Integra" w:date="2025-04-04T23:23:00Z">
        <w:r w:rsidR="009F74C5" w:rsidRPr="00AD409A" w:rsidDel="00C96978">
          <w:rPr>
            <w:rFonts w:ascii="Times New Roman" w:eastAsia="Times New Roman" w:hAnsi="Times New Roman" w:cs="Times New Roman"/>
            <w:sz w:val="24"/>
            <w:szCs w:val="24"/>
          </w:rPr>
          <w:delText xml:space="preserve">(2023). </w:delText>
        </w:r>
      </w:del>
      <w:r w:rsidR="009F74C5" w:rsidRPr="00C96978">
        <w:rPr>
          <w:rFonts w:ascii="Times New Roman" w:eastAsia="Times New Roman" w:hAnsi="Times New Roman" w:cs="Times New Roman"/>
          <w:sz w:val="24"/>
          <w:szCs w:val="24"/>
          <w:rPrChange w:id="479" w:author="Editorial Integra" w:date="2025-04-04T23:23:00Z">
            <w:rPr>
              <w:rFonts w:ascii="Times New Roman" w:eastAsia="Times New Roman" w:hAnsi="Times New Roman" w:cs="Times New Roman"/>
              <w:i/>
              <w:sz w:val="24"/>
              <w:szCs w:val="24"/>
            </w:rPr>
          </w:rPrChange>
        </w:rPr>
        <w:t xml:space="preserve">Muscle </w:t>
      </w:r>
      <w:del w:id="480" w:author="Editorial Integra" w:date="2025-04-04T23:30:00Z">
        <w:r w:rsidR="009F74C5" w:rsidRPr="00C96978" w:rsidDel="001328F0">
          <w:rPr>
            <w:rFonts w:ascii="Times New Roman" w:eastAsia="Times New Roman" w:hAnsi="Times New Roman" w:cs="Times New Roman"/>
            <w:sz w:val="24"/>
            <w:szCs w:val="24"/>
            <w:rPrChange w:id="481" w:author="Editorial Integra" w:date="2025-04-04T23:23:00Z">
              <w:rPr>
                <w:rFonts w:ascii="Times New Roman" w:eastAsia="Times New Roman" w:hAnsi="Times New Roman" w:cs="Times New Roman"/>
                <w:i/>
                <w:sz w:val="24"/>
                <w:szCs w:val="24"/>
              </w:rPr>
            </w:rPrChange>
          </w:rPr>
          <w:delText>Manual</w:delText>
        </w:r>
      </w:del>
      <w:ins w:id="482" w:author="Editorial Integra" w:date="2025-04-04T23:30:00Z">
        <w:r w:rsidR="001328F0">
          <w:rPr>
            <w:rFonts w:ascii="Times New Roman" w:eastAsia="Times New Roman" w:hAnsi="Times New Roman" w:cs="Times New Roman"/>
            <w:sz w:val="24"/>
            <w:szCs w:val="24"/>
          </w:rPr>
          <w:t>m</w:t>
        </w:r>
        <w:r w:rsidR="001328F0" w:rsidRPr="00C96978">
          <w:rPr>
            <w:rFonts w:ascii="Times New Roman" w:eastAsia="Times New Roman" w:hAnsi="Times New Roman" w:cs="Times New Roman"/>
            <w:sz w:val="24"/>
            <w:szCs w:val="24"/>
            <w:rPrChange w:id="483" w:author="Editorial Integra" w:date="2025-04-04T23:23:00Z">
              <w:rPr>
                <w:rFonts w:ascii="Times New Roman" w:eastAsia="Times New Roman" w:hAnsi="Times New Roman" w:cs="Times New Roman"/>
                <w:i/>
                <w:sz w:val="24"/>
                <w:szCs w:val="24"/>
              </w:rPr>
            </w:rPrChange>
          </w:rPr>
          <w:t>anual</w:t>
        </w:r>
      </w:ins>
      <w:r w:rsidR="009F74C5" w:rsidRPr="00C96978">
        <w:rPr>
          <w:rFonts w:ascii="Times New Roman" w:eastAsia="Times New Roman" w:hAnsi="Times New Roman" w:cs="Times New Roman"/>
          <w:sz w:val="24"/>
          <w:szCs w:val="24"/>
          <w:rPrChange w:id="484" w:author="Editorial Integra" w:date="2025-04-04T23:23:00Z">
            <w:rPr>
              <w:rFonts w:ascii="Times New Roman" w:eastAsia="Times New Roman" w:hAnsi="Times New Roman" w:cs="Times New Roman"/>
              <w:i/>
              <w:sz w:val="24"/>
              <w:szCs w:val="24"/>
            </w:rPr>
          </w:rPrChange>
        </w:rPr>
        <w:t>.</w:t>
      </w:r>
      <w:r w:rsidR="009F74C5" w:rsidRPr="008A5EC9">
        <w:rPr>
          <w:rFonts w:ascii="Times New Roman" w:eastAsia="Times New Roman" w:hAnsi="Times New Roman" w:cs="Times New Roman"/>
          <w:sz w:val="24"/>
          <w:szCs w:val="24"/>
        </w:rPr>
        <w:t xml:space="preserve"> </w:t>
      </w:r>
      <w:proofErr w:type="gramStart"/>
      <w:r w:rsidR="009F74C5" w:rsidRPr="008A5EC9">
        <w:rPr>
          <w:rFonts w:ascii="Times New Roman" w:eastAsia="Times New Roman" w:hAnsi="Times New Roman" w:cs="Times New Roman"/>
          <w:sz w:val="24"/>
          <w:szCs w:val="24"/>
        </w:rPr>
        <w:t xml:space="preserve">Professional Health Systems </w:t>
      </w:r>
      <w:proofErr w:type="spellStart"/>
      <w:r w:rsidR="009F74C5" w:rsidRPr="008A5EC9">
        <w:rPr>
          <w:rFonts w:ascii="Times New Roman" w:eastAsia="Times New Roman" w:hAnsi="Times New Roman" w:cs="Times New Roman"/>
          <w:sz w:val="24"/>
          <w:szCs w:val="24"/>
        </w:rPr>
        <w:t>Inc</w:t>
      </w:r>
      <w:proofErr w:type="spellEnd"/>
      <w:ins w:id="485" w:author="Editorial Integra" w:date="2025-04-04T23:23:00Z">
        <w:r w:rsidR="00C96978">
          <w:rPr>
            <w:rFonts w:ascii="Times New Roman" w:eastAsia="Times New Roman" w:hAnsi="Times New Roman" w:cs="Times New Roman"/>
            <w:sz w:val="24"/>
            <w:szCs w:val="24"/>
          </w:rPr>
          <w:t xml:space="preserve">; </w:t>
        </w:r>
        <w:r w:rsidR="00C96978" w:rsidRPr="00FF4452">
          <w:rPr>
            <w:rFonts w:ascii="Times New Roman" w:eastAsia="Times New Roman" w:hAnsi="Times New Roman" w:cs="Times New Roman"/>
            <w:sz w:val="24"/>
            <w:szCs w:val="24"/>
          </w:rPr>
          <w:t>2023</w:t>
        </w:r>
      </w:ins>
      <w:r w:rsidR="009F74C5" w:rsidRPr="008A5EC9">
        <w:rPr>
          <w:rFonts w:ascii="Times New Roman" w:eastAsia="Times New Roman" w:hAnsi="Times New Roman" w:cs="Times New Roman"/>
          <w:sz w:val="24"/>
          <w:szCs w:val="24"/>
        </w:rPr>
        <w:t>.</w:t>
      </w:r>
      <w:proofErr w:type="gramEnd"/>
      <w:del w:id="486" w:author="Editorial Integra" w:date="2025-04-04T23:23:00Z">
        <w:r w:rsidR="009F74C5" w:rsidRPr="00AF2230" w:rsidDel="00C96978">
          <w:rPr>
            <w:rFonts w:ascii="Times New Roman" w:eastAsia="Times New Roman" w:hAnsi="Times New Roman" w:cs="Times New Roman"/>
            <w:sz w:val="24"/>
            <w:szCs w:val="24"/>
          </w:rPr>
          <w:delText xml:space="preserve"> </w:delText>
        </w:r>
      </w:del>
    </w:p>
    <w:p w14:paraId="7004138C" w14:textId="2201852C" w:rsidR="009F74C5" w:rsidRPr="008A5EC9" w:rsidRDefault="00B056D9" w:rsidP="00B056D9">
      <w:pPr>
        <w:spacing w:line="480" w:lineRule="auto"/>
        <w:rPr>
          <w:rFonts w:ascii="Times New Roman" w:eastAsia="Times New Roman" w:hAnsi="Times New Roman" w:cs="Times New Roman"/>
          <w:sz w:val="24"/>
          <w:szCs w:val="24"/>
        </w:rPr>
        <w:pPrChange w:id="487" w:author="Editorial Integra" w:date="2025-04-04T23:06:00Z">
          <w:pPr>
            <w:numPr>
              <w:numId w:val="8"/>
            </w:numPr>
            <w:spacing w:line="480" w:lineRule="auto"/>
            <w:ind w:left="720" w:hanging="360"/>
          </w:pPr>
        </w:pPrChange>
      </w:pPr>
      <w:ins w:id="488" w:author="Editorial Integra" w:date="2025-04-04T23:06:00Z">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ins>
      <w:proofErr w:type="spellStart"/>
      <w:r w:rsidR="009F74C5" w:rsidRPr="008A5EC9">
        <w:rPr>
          <w:rFonts w:ascii="Times New Roman" w:eastAsia="Times New Roman" w:hAnsi="Times New Roman" w:cs="Times New Roman"/>
          <w:sz w:val="24"/>
          <w:szCs w:val="24"/>
        </w:rPr>
        <w:t>Boissonnault</w:t>
      </w:r>
      <w:proofErr w:type="spellEnd"/>
      <w:del w:id="489" w:author="Editorial Integra" w:date="2025-04-04T23:18:00Z">
        <w:r w:rsidR="009F74C5" w:rsidRPr="00AF2230" w:rsidDel="00F0751C">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È</w:t>
      </w:r>
      <w:del w:id="490" w:author="Editorial Integra" w:date="2025-04-04T23:19:00Z">
        <w:r w:rsidR="009F74C5" w:rsidRPr="00AD409A" w:rsidDel="00F0751C">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w:t>
      </w:r>
      <w:proofErr w:type="spellStart"/>
      <w:r w:rsidR="009F74C5" w:rsidRPr="00AD409A">
        <w:rPr>
          <w:rFonts w:ascii="Times New Roman" w:eastAsia="Times New Roman" w:hAnsi="Times New Roman" w:cs="Times New Roman"/>
          <w:sz w:val="24"/>
          <w:szCs w:val="24"/>
        </w:rPr>
        <w:t>MacRae</w:t>
      </w:r>
      <w:proofErr w:type="spellEnd"/>
      <w:del w:id="491" w:author="Editorial Integra" w:date="2025-04-04T23:19:00Z">
        <w:r w:rsidR="009F74C5" w:rsidRPr="00AD409A" w:rsidDel="00F0751C">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F</w:t>
      </w:r>
      <w:del w:id="492" w:author="Editorial Integra" w:date="2025-04-04T23:19:00Z">
        <w:r w:rsidR="009F74C5" w:rsidRPr="00AD409A" w:rsidDel="00F0751C">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w:t>
      </w:r>
      <w:proofErr w:type="spellStart"/>
      <w:r w:rsidR="009F74C5" w:rsidRPr="00AD409A">
        <w:rPr>
          <w:rFonts w:ascii="Times New Roman" w:eastAsia="Times New Roman" w:hAnsi="Times New Roman" w:cs="Times New Roman"/>
          <w:sz w:val="24"/>
          <w:szCs w:val="24"/>
        </w:rPr>
        <w:t>Hashemi</w:t>
      </w:r>
      <w:proofErr w:type="spellEnd"/>
      <w:del w:id="493" w:author="Editorial Integra" w:date="2025-04-04T23:19:00Z">
        <w:r w:rsidR="009F74C5" w:rsidRPr="00AD409A" w:rsidDel="00F0751C">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M</w:t>
      </w:r>
      <w:del w:id="494" w:author="Editorial Integra" w:date="2025-04-04T23:19:00Z">
        <w:r w:rsidR="009F74C5" w:rsidRPr="00AD409A" w:rsidDel="00F0751C">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w:t>
      </w:r>
      <w:proofErr w:type="spellStart"/>
      <w:r w:rsidR="009F74C5" w:rsidRPr="00AD409A">
        <w:rPr>
          <w:rFonts w:ascii="Times New Roman" w:eastAsia="Times New Roman" w:hAnsi="Times New Roman" w:cs="Times New Roman"/>
          <w:sz w:val="24"/>
          <w:szCs w:val="24"/>
        </w:rPr>
        <w:t>Bursuc</w:t>
      </w:r>
      <w:proofErr w:type="spellEnd"/>
      <w:del w:id="495" w:author="Editorial Integra" w:date="2025-04-04T23:19:00Z">
        <w:r w:rsidR="009F74C5" w:rsidRPr="00AD409A" w:rsidDel="00F0751C">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A</w:t>
      </w:r>
      <w:del w:id="496" w:author="Editorial Integra" w:date="2025-04-04T23:19:00Z">
        <w:r w:rsidR="009F74C5" w:rsidRPr="00AD409A" w:rsidDel="00F0751C">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w:t>
      </w:r>
      <w:del w:id="497" w:author="Editorial Integra" w:date="2025-04-04T23:19:00Z">
        <w:r w:rsidR="009F74C5" w:rsidRPr="00AD409A" w:rsidDel="00F0751C">
          <w:rPr>
            <w:rFonts w:ascii="Times New Roman" w:eastAsia="Times New Roman" w:hAnsi="Times New Roman" w:cs="Times New Roman"/>
            <w:sz w:val="24"/>
            <w:szCs w:val="24"/>
          </w:rPr>
          <w:delText xml:space="preserve">&amp; </w:delText>
        </w:r>
      </w:del>
      <w:r w:rsidR="009F74C5" w:rsidRPr="00AD409A">
        <w:rPr>
          <w:rFonts w:ascii="Times New Roman" w:eastAsia="Times New Roman" w:hAnsi="Times New Roman" w:cs="Times New Roman"/>
          <w:sz w:val="24"/>
          <w:szCs w:val="24"/>
        </w:rPr>
        <w:t>Winston</w:t>
      </w:r>
      <w:del w:id="498" w:author="Editorial Integra" w:date="2025-04-04T23:19:00Z">
        <w:r w:rsidR="009F74C5" w:rsidRPr="00AD409A" w:rsidDel="00F0751C">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P. </w:t>
      </w:r>
      <w:del w:id="499" w:author="Editorial Integra" w:date="2025-04-04T23:19:00Z">
        <w:r w:rsidR="009F74C5" w:rsidRPr="00AD409A" w:rsidDel="00F0751C">
          <w:rPr>
            <w:rFonts w:ascii="Times New Roman" w:eastAsia="Times New Roman" w:hAnsi="Times New Roman" w:cs="Times New Roman"/>
            <w:sz w:val="24"/>
            <w:szCs w:val="24"/>
          </w:rPr>
          <w:delText xml:space="preserve">(2024). </w:delText>
        </w:r>
      </w:del>
      <w:proofErr w:type="spellStart"/>
      <w:r w:rsidR="009F74C5" w:rsidRPr="00AD409A">
        <w:rPr>
          <w:rFonts w:ascii="Times New Roman" w:eastAsia="Times New Roman" w:hAnsi="Times New Roman" w:cs="Times New Roman"/>
          <w:sz w:val="24"/>
          <w:szCs w:val="24"/>
        </w:rPr>
        <w:t>Cryoneurolysis</w:t>
      </w:r>
      <w:proofErr w:type="spellEnd"/>
      <w:r w:rsidR="009F74C5" w:rsidRPr="00AD409A">
        <w:rPr>
          <w:rFonts w:ascii="Times New Roman" w:eastAsia="Times New Roman" w:hAnsi="Times New Roman" w:cs="Times New Roman"/>
          <w:sz w:val="24"/>
          <w:szCs w:val="24"/>
        </w:rPr>
        <w:t xml:space="preserve"> of the femoral nerve for focal spasticity in an ambulatory patient. </w:t>
      </w:r>
      <w:r w:rsidR="009F74C5" w:rsidRPr="00F0751C">
        <w:rPr>
          <w:rFonts w:ascii="Times New Roman" w:eastAsia="Times New Roman" w:hAnsi="Times New Roman" w:cs="Times New Roman"/>
          <w:sz w:val="24"/>
          <w:szCs w:val="24"/>
          <w:rPrChange w:id="500" w:author="Editorial Integra" w:date="2025-04-04T23:18:00Z">
            <w:rPr>
              <w:rFonts w:ascii="Times New Roman" w:eastAsia="Times New Roman" w:hAnsi="Times New Roman" w:cs="Times New Roman"/>
              <w:i/>
              <w:sz w:val="24"/>
              <w:szCs w:val="24"/>
            </w:rPr>
          </w:rPrChange>
        </w:rPr>
        <w:t>Arch</w:t>
      </w:r>
      <w:del w:id="501" w:author="Editorial Integra" w:date="2025-04-04T23:19:00Z">
        <w:r w:rsidR="009F74C5" w:rsidRPr="00F0751C" w:rsidDel="00F0751C">
          <w:rPr>
            <w:rFonts w:ascii="Times New Roman" w:eastAsia="Times New Roman" w:hAnsi="Times New Roman" w:cs="Times New Roman"/>
            <w:sz w:val="24"/>
            <w:szCs w:val="24"/>
            <w:rPrChange w:id="502" w:author="Editorial Integra" w:date="2025-04-04T23:18:00Z">
              <w:rPr>
                <w:rFonts w:ascii="Times New Roman" w:eastAsia="Times New Roman" w:hAnsi="Times New Roman" w:cs="Times New Roman"/>
                <w:i/>
                <w:sz w:val="24"/>
                <w:szCs w:val="24"/>
              </w:rPr>
            </w:rPrChange>
          </w:rPr>
          <w:delText>ives of</w:delText>
        </w:r>
      </w:del>
      <w:r w:rsidR="009F74C5" w:rsidRPr="00F0751C">
        <w:rPr>
          <w:rFonts w:ascii="Times New Roman" w:eastAsia="Times New Roman" w:hAnsi="Times New Roman" w:cs="Times New Roman"/>
          <w:sz w:val="24"/>
          <w:szCs w:val="24"/>
          <w:rPrChange w:id="503" w:author="Editorial Integra" w:date="2025-04-04T23:18:00Z">
            <w:rPr>
              <w:rFonts w:ascii="Times New Roman" w:eastAsia="Times New Roman" w:hAnsi="Times New Roman" w:cs="Times New Roman"/>
              <w:i/>
              <w:sz w:val="24"/>
              <w:szCs w:val="24"/>
            </w:rPr>
          </w:rPrChange>
        </w:rPr>
        <w:t xml:space="preserve"> </w:t>
      </w:r>
      <w:proofErr w:type="spellStart"/>
      <w:r w:rsidR="009F74C5" w:rsidRPr="00F0751C">
        <w:rPr>
          <w:rFonts w:ascii="Times New Roman" w:eastAsia="Times New Roman" w:hAnsi="Times New Roman" w:cs="Times New Roman"/>
          <w:sz w:val="24"/>
          <w:szCs w:val="24"/>
          <w:rPrChange w:id="504" w:author="Editorial Integra" w:date="2025-04-04T23:18:00Z">
            <w:rPr>
              <w:rFonts w:ascii="Times New Roman" w:eastAsia="Times New Roman" w:hAnsi="Times New Roman" w:cs="Times New Roman"/>
              <w:i/>
              <w:sz w:val="24"/>
              <w:szCs w:val="24"/>
            </w:rPr>
          </w:rPrChange>
        </w:rPr>
        <w:t>Rehabil</w:t>
      </w:r>
      <w:proofErr w:type="spellEnd"/>
      <w:del w:id="505" w:author="Editorial Integra" w:date="2025-04-04T23:19:00Z">
        <w:r w:rsidR="009F74C5" w:rsidRPr="00F0751C" w:rsidDel="00F0751C">
          <w:rPr>
            <w:rFonts w:ascii="Times New Roman" w:eastAsia="Times New Roman" w:hAnsi="Times New Roman" w:cs="Times New Roman"/>
            <w:sz w:val="24"/>
            <w:szCs w:val="24"/>
            <w:rPrChange w:id="506" w:author="Editorial Integra" w:date="2025-04-04T23:18:00Z">
              <w:rPr>
                <w:rFonts w:ascii="Times New Roman" w:eastAsia="Times New Roman" w:hAnsi="Times New Roman" w:cs="Times New Roman"/>
                <w:i/>
                <w:sz w:val="24"/>
                <w:szCs w:val="24"/>
              </w:rPr>
            </w:rPrChange>
          </w:rPr>
          <w:delText>itation</w:delText>
        </w:r>
      </w:del>
      <w:r w:rsidR="009F74C5" w:rsidRPr="00F0751C">
        <w:rPr>
          <w:rFonts w:ascii="Times New Roman" w:eastAsia="Times New Roman" w:hAnsi="Times New Roman" w:cs="Times New Roman"/>
          <w:sz w:val="24"/>
          <w:szCs w:val="24"/>
          <w:rPrChange w:id="507" w:author="Editorial Integra" w:date="2025-04-04T23:18:00Z">
            <w:rPr>
              <w:rFonts w:ascii="Times New Roman" w:eastAsia="Times New Roman" w:hAnsi="Times New Roman" w:cs="Times New Roman"/>
              <w:i/>
              <w:sz w:val="24"/>
              <w:szCs w:val="24"/>
            </w:rPr>
          </w:rPrChange>
        </w:rPr>
        <w:t xml:space="preserve"> Res</w:t>
      </w:r>
      <w:del w:id="508" w:author="Editorial Integra" w:date="2025-04-04T23:19:00Z">
        <w:r w:rsidR="009F74C5" w:rsidRPr="00F0751C" w:rsidDel="00F0751C">
          <w:rPr>
            <w:rFonts w:ascii="Times New Roman" w:eastAsia="Times New Roman" w:hAnsi="Times New Roman" w:cs="Times New Roman"/>
            <w:sz w:val="24"/>
            <w:szCs w:val="24"/>
            <w:rPrChange w:id="509" w:author="Editorial Integra" w:date="2025-04-04T23:18:00Z">
              <w:rPr>
                <w:rFonts w:ascii="Times New Roman" w:eastAsia="Times New Roman" w:hAnsi="Times New Roman" w:cs="Times New Roman"/>
                <w:i/>
                <w:sz w:val="24"/>
                <w:szCs w:val="24"/>
              </w:rPr>
            </w:rPrChange>
          </w:rPr>
          <w:delText>earch and</w:delText>
        </w:r>
      </w:del>
      <w:r w:rsidR="009F74C5" w:rsidRPr="00F0751C">
        <w:rPr>
          <w:rFonts w:ascii="Times New Roman" w:eastAsia="Times New Roman" w:hAnsi="Times New Roman" w:cs="Times New Roman"/>
          <w:sz w:val="24"/>
          <w:szCs w:val="24"/>
          <w:rPrChange w:id="510" w:author="Editorial Integra" w:date="2025-04-04T23:18:00Z">
            <w:rPr>
              <w:rFonts w:ascii="Times New Roman" w:eastAsia="Times New Roman" w:hAnsi="Times New Roman" w:cs="Times New Roman"/>
              <w:i/>
              <w:sz w:val="24"/>
              <w:szCs w:val="24"/>
            </w:rPr>
          </w:rPrChange>
        </w:rPr>
        <w:t xml:space="preserve"> </w:t>
      </w:r>
      <w:proofErr w:type="spellStart"/>
      <w:r w:rsidR="009F74C5" w:rsidRPr="00F0751C">
        <w:rPr>
          <w:rFonts w:ascii="Times New Roman" w:eastAsia="Times New Roman" w:hAnsi="Times New Roman" w:cs="Times New Roman"/>
          <w:sz w:val="24"/>
          <w:szCs w:val="24"/>
          <w:rPrChange w:id="511" w:author="Editorial Integra" w:date="2025-04-04T23:18:00Z">
            <w:rPr>
              <w:rFonts w:ascii="Times New Roman" w:eastAsia="Times New Roman" w:hAnsi="Times New Roman" w:cs="Times New Roman"/>
              <w:i/>
              <w:sz w:val="24"/>
              <w:szCs w:val="24"/>
            </w:rPr>
          </w:rPrChange>
        </w:rPr>
        <w:t>Clin</w:t>
      </w:r>
      <w:proofErr w:type="spellEnd"/>
      <w:del w:id="512" w:author="Editorial Integra" w:date="2025-04-04T23:19:00Z">
        <w:r w:rsidR="009F74C5" w:rsidRPr="00F0751C" w:rsidDel="00F0751C">
          <w:rPr>
            <w:rFonts w:ascii="Times New Roman" w:eastAsia="Times New Roman" w:hAnsi="Times New Roman" w:cs="Times New Roman"/>
            <w:sz w:val="24"/>
            <w:szCs w:val="24"/>
            <w:rPrChange w:id="513" w:author="Editorial Integra" w:date="2025-04-04T23:18:00Z">
              <w:rPr>
                <w:rFonts w:ascii="Times New Roman" w:eastAsia="Times New Roman" w:hAnsi="Times New Roman" w:cs="Times New Roman"/>
                <w:i/>
                <w:sz w:val="24"/>
                <w:szCs w:val="24"/>
              </w:rPr>
            </w:rPrChange>
          </w:rPr>
          <w:delText>ical</w:delText>
        </w:r>
      </w:del>
      <w:r w:rsidR="009F74C5" w:rsidRPr="00F0751C">
        <w:rPr>
          <w:rFonts w:ascii="Times New Roman" w:eastAsia="Times New Roman" w:hAnsi="Times New Roman" w:cs="Times New Roman"/>
          <w:sz w:val="24"/>
          <w:szCs w:val="24"/>
          <w:rPrChange w:id="514" w:author="Editorial Integra" w:date="2025-04-04T23:18:00Z">
            <w:rPr>
              <w:rFonts w:ascii="Times New Roman" w:eastAsia="Times New Roman" w:hAnsi="Times New Roman" w:cs="Times New Roman"/>
              <w:i/>
              <w:sz w:val="24"/>
              <w:szCs w:val="24"/>
            </w:rPr>
          </w:rPrChange>
        </w:rPr>
        <w:t xml:space="preserve"> </w:t>
      </w:r>
      <w:proofErr w:type="spellStart"/>
      <w:r w:rsidR="009F74C5" w:rsidRPr="00F0751C">
        <w:rPr>
          <w:rFonts w:ascii="Times New Roman" w:eastAsia="Times New Roman" w:hAnsi="Times New Roman" w:cs="Times New Roman"/>
          <w:sz w:val="24"/>
          <w:szCs w:val="24"/>
          <w:rPrChange w:id="515" w:author="Editorial Integra" w:date="2025-04-04T23:18:00Z">
            <w:rPr>
              <w:rFonts w:ascii="Times New Roman" w:eastAsia="Times New Roman" w:hAnsi="Times New Roman" w:cs="Times New Roman"/>
              <w:i/>
              <w:sz w:val="24"/>
              <w:szCs w:val="24"/>
            </w:rPr>
          </w:rPrChange>
        </w:rPr>
        <w:t>Transl</w:t>
      </w:r>
      <w:proofErr w:type="spellEnd"/>
      <w:del w:id="516" w:author="Editorial Integra" w:date="2025-04-04T23:19:00Z">
        <w:r w:rsidR="009F74C5" w:rsidRPr="00F0751C" w:rsidDel="00F0751C">
          <w:rPr>
            <w:rFonts w:ascii="Times New Roman" w:eastAsia="Times New Roman" w:hAnsi="Times New Roman" w:cs="Times New Roman"/>
            <w:sz w:val="24"/>
            <w:szCs w:val="24"/>
            <w:rPrChange w:id="517" w:author="Editorial Integra" w:date="2025-04-04T23:18:00Z">
              <w:rPr>
                <w:rFonts w:ascii="Times New Roman" w:eastAsia="Times New Roman" w:hAnsi="Times New Roman" w:cs="Times New Roman"/>
                <w:i/>
                <w:sz w:val="24"/>
                <w:szCs w:val="24"/>
              </w:rPr>
            </w:rPrChange>
          </w:rPr>
          <w:delText>ation</w:delText>
        </w:r>
        <w:r w:rsidR="009F74C5" w:rsidRPr="008A5EC9" w:rsidDel="00F0751C">
          <w:rPr>
            <w:rFonts w:ascii="Times New Roman" w:eastAsia="Times New Roman" w:hAnsi="Times New Roman" w:cs="Times New Roman"/>
            <w:sz w:val="24"/>
            <w:szCs w:val="24"/>
          </w:rPr>
          <w:delText>,</w:delText>
        </w:r>
      </w:del>
      <w:ins w:id="518" w:author="Editorial Integra" w:date="2025-04-04T23:19:00Z">
        <w:r w:rsidR="00F0751C">
          <w:rPr>
            <w:rFonts w:ascii="Times New Roman" w:eastAsia="Times New Roman" w:hAnsi="Times New Roman" w:cs="Times New Roman"/>
            <w:sz w:val="24"/>
            <w:szCs w:val="24"/>
          </w:rPr>
          <w:t xml:space="preserve"> </w:t>
        </w:r>
        <w:r w:rsidR="00F0751C" w:rsidRPr="00FF4452">
          <w:rPr>
            <w:rFonts w:ascii="Times New Roman" w:eastAsia="Times New Roman" w:hAnsi="Times New Roman" w:cs="Times New Roman"/>
            <w:sz w:val="24"/>
            <w:szCs w:val="24"/>
          </w:rPr>
          <w:t>2024</w:t>
        </w:r>
        <w:proofErr w:type="gramStart"/>
        <w:r w:rsidR="008301CB">
          <w:rPr>
            <w:rFonts w:ascii="Times New Roman" w:eastAsia="Times New Roman" w:hAnsi="Times New Roman" w:cs="Times New Roman"/>
            <w:sz w:val="24"/>
            <w:szCs w:val="24"/>
          </w:rPr>
          <w:t>;</w:t>
        </w:r>
      </w:ins>
      <w:proofErr w:type="gramEnd"/>
      <w:del w:id="519" w:author="Editorial Integra" w:date="2025-04-04T23:19:00Z">
        <w:r w:rsidR="009F74C5" w:rsidRPr="008A5EC9" w:rsidDel="008301CB">
          <w:rPr>
            <w:rFonts w:ascii="Times New Roman" w:eastAsia="Times New Roman" w:hAnsi="Times New Roman" w:cs="Times New Roman"/>
            <w:sz w:val="24"/>
            <w:szCs w:val="24"/>
          </w:rPr>
          <w:delText xml:space="preserve"> </w:delText>
        </w:r>
      </w:del>
      <w:r w:rsidR="009F74C5" w:rsidRPr="00F0751C">
        <w:rPr>
          <w:rFonts w:ascii="Times New Roman" w:eastAsia="Times New Roman" w:hAnsi="Times New Roman" w:cs="Times New Roman"/>
          <w:sz w:val="24"/>
          <w:szCs w:val="24"/>
          <w:rPrChange w:id="520" w:author="Editorial Integra" w:date="2025-04-04T23:18:00Z">
            <w:rPr>
              <w:rFonts w:ascii="Times New Roman" w:eastAsia="Times New Roman" w:hAnsi="Times New Roman" w:cs="Times New Roman"/>
              <w:i/>
              <w:sz w:val="24"/>
              <w:szCs w:val="24"/>
            </w:rPr>
          </w:rPrChange>
        </w:rPr>
        <w:t>6</w:t>
      </w:r>
      <w:r w:rsidR="009F74C5" w:rsidRPr="008A5EC9">
        <w:rPr>
          <w:rFonts w:ascii="Times New Roman" w:eastAsia="Times New Roman" w:hAnsi="Times New Roman" w:cs="Times New Roman"/>
          <w:sz w:val="24"/>
          <w:szCs w:val="24"/>
        </w:rPr>
        <w:t>(1</w:t>
      </w:r>
      <w:del w:id="521" w:author="Editorial Integra" w:date="2025-04-04T23:19:00Z">
        <w:r w:rsidR="009F74C5" w:rsidRPr="00AF2230" w:rsidDel="008301CB">
          <w:rPr>
            <w:rFonts w:ascii="Times New Roman" w:eastAsia="Times New Roman" w:hAnsi="Times New Roman" w:cs="Times New Roman"/>
            <w:sz w:val="24"/>
            <w:szCs w:val="24"/>
          </w:rPr>
          <w:delText xml:space="preserve">), </w:delText>
        </w:r>
      </w:del>
      <w:ins w:id="522" w:author="Editorial Integra" w:date="2025-04-04T23:19:00Z">
        <w:r w:rsidR="008301CB" w:rsidRPr="00AD409A">
          <w:rPr>
            <w:rFonts w:ascii="Times New Roman" w:eastAsia="Times New Roman" w:hAnsi="Times New Roman" w:cs="Times New Roman"/>
            <w:sz w:val="24"/>
            <w:szCs w:val="24"/>
          </w:rPr>
          <w:t>)</w:t>
        </w:r>
        <w:r w:rsidR="008301CB">
          <w:rPr>
            <w:rFonts w:ascii="Times New Roman" w:eastAsia="Times New Roman" w:hAnsi="Times New Roman" w:cs="Times New Roman"/>
            <w:sz w:val="24"/>
            <w:szCs w:val="24"/>
          </w:rPr>
          <w:t>:</w:t>
        </w:r>
      </w:ins>
      <w:r w:rsidR="009F74C5" w:rsidRPr="008A5EC9">
        <w:rPr>
          <w:rFonts w:ascii="Times New Roman" w:eastAsia="Times New Roman" w:hAnsi="Times New Roman" w:cs="Times New Roman"/>
          <w:sz w:val="24"/>
          <w:szCs w:val="24"/>
        </w:rPr>
        <w:t>100319.</w:t>
      </w:r>
      <w:del w:id="523" w:author="Editorial Integra" w:date="2025-04-04T23:19:00Z">
        <w:r w:rsidR="009F74C5" w:rsidRPr="00AF2230" w:rsidDel="008301CB">
          <w:rPr>
            <w:rFonts w:ascii="Times New Roman" w:eastAsia="Times New Roman" w:hAnsi="Times New Roman" w:cs="Times New Roman"/>
            <w:sz w:val="24"/>
            <w:szCs w:val="24"/>
          </w:rPr>
          <w:delText xml:space="preserve"> </w:delText>
        </w:r>
        <w:r w:rsidR="00F0751C" w:rsidRPr="008A5EC9" w:rsidDel="008301CB">
          <w:fldChar w:fldCharType="begin"/>
        </w:r>
        <w:r w:rsidR="00F0751C" w:rsidRPr="00AD409A" w:rsidDel="008301CB">
          <w:delInstrText xml:space="preserve"> HYPERLINK "https://doi.org/10.1016/j.arrct.2024.100319" \h </w:delInstrText>
        </w:r>
        <w:r w:rsidR="00F0751C" w:rsidRPr="00AD409A" w:rsidDel="008301CB">
          <w:fldChar w:fldCharType="separate"/>
        </w:r>
        <w:r w:rsidR="009F74C5" w:rsidRPr="00AF2230" w:rsidDel="008301CB">
          <w:rPr>
            <w:rFonts w:ascii="Times New Roman" w:eastAsia="Times New Roman" w:hAnsi="Times New Roman" w:cs="Times New Roman"/>
            <w:color w:val="1155CC"/>
            <w:sz w:val="24"/>
            <w:szCs w:val="24"/>
            <w:u w:val="single"/>
          </w:rPr>
          <w:delText>https://doi.org/10.1016/j.arrct.2024.100319</w:delText>
        </w:r>
        <w:r w:rsidR="00F0751C" w:rsidRPr="00AF2230" w:rsidDel="008301CB">
          <w:rPr>
            <w:rFonts w:ascii="Times New Roman" w:eastAsia="Times New Roman" w:hAnsi="Times New Roman" w:cs="Times New Roman"/>
            <w:color w:val="1155CC"/>
            <w:sz w:val="24"/>
            <w:szCs w:val="24"/>
            <w:u w:val="single"/>
          </w:rPr>
          <w:fldChar w:fldCharType="end"/>
        </w:r>
      </w:del>
    </w:p>
    <w:p w14:paraId="676ECFB4" w14:textId="00562846" w:rsidR="009F74C5" w:rsidRDefault="00B056D9" w:rsidP="00B056D9">
      <w:pPr>
        <w:spacing w:line="480" w:lineRule="auto"/>
        <w:rPr>
          <w:rFonts w:ascii="Times New Roman" w:eastAsia="Times New Roman" w:hAnsi="Times New Roman" w:cs="Times New Roman"/>
          <w:sz w:val="24"/>
          <w:szCs w:val="24"/>
        </w:rPr>
        <w:pPrChange w:id="524" w:author="Editorial Integra" w:date="2025-04-04T23:06:00Z">
          <w:pPr>
            <w:numPr>
              <w:numId w:val="8"/>
            </w:numPr>
            <w:spacing w:line="480" w:lineRule="auto"/>
            <w:ind w:left="720" w:hanging="360"/>
          </w:pPr>
        </w:pPrChange>
      </w:pPr>
      <w:ins w:id="525" w:author="Editorial Integra" w:date="2025-04-04T23:06:00Z">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ins>
      <w:proofErr w:type="spellStart"/>
      <w:r w:rsidR="009F74C5">
        <w:rPr>
          <w:rFonts w:ascii="Times New Roman" w:eastAsia="Times New Roman" w:hAnsi="Times New Roman" w:cs="Times New Roman"/>
          <w:sz w:val="24"/>
          <w:szCs w:val="24"/>
        </w:rPr>
        <w:t>Allahabadi</w:t>
      </w:r>
      <w:proofErr w:type="spellEnd"/>
      <w:del w:id="526" w:author="Editorial Integra" w:date="2025-04-04T23:17:00Z">
        <w:r w:rsidR="009F74C5" w:rsidDel="00463A8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S</w:t>
      </w:r>
      <w:del w:id="527" w:author="Editorial Integra" w:date="2025-04-04T23:17:00Z">
        <w:r w:rsidR="009F74C5" w:rsidDel="00463A8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Salazar</w:t>
      </w:r>
      <w:del w:id="528" w:author="Editorial Integra" w:date="2025-04-04T23:17:00Z">
        <w:r w:rsidR="009F74C5" w:rsidDel="00463A8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L</w:t>
      </w:r>
      <w:del w:id="529" w:author="Editorial Integra" w:date="2025-04-04T23:17:00Z">
        <w:r w:rsidR="009F74C5" w:rsidDel="00463A8F">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M</w:t>
      </w:r>
      <w:del w:id="530" w:author="Editorial Integra" w:date="2025-04-04T23:17:00Z">
        <w:r w:rsidR="009F74C5" w:rsidDel="00463A8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Obioha</w:t>
      </w:r>
      <w:proofErr w:type="spellEnd"/>
      <w:del w:id="531" w:author="Editorial Integra" w:date="2025-04-04T23:17:00Z">
        <w:r w:rsidR="009F74C5" w:rsidDel="00463A8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O</w:t>
      </w:r>
      <w:del w:id="532" w:author="Editorial Integra" w:date="2025-04-04T23:17:00Z">
        <w:r w:rsidR="009F74C5" w:rsidDel="00463A8F">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A</w:t>
      </w:r>
      <w:del w:id="533" w:author="Editorial Integra" w:date="2025-04-04T23:17:00Z">
        <w:r w:rsidR="009F74C5" w:rsidDel="00463A8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Fenn</w:t>
      </w:r>
      <w:proofErr w:type="spellEnd"/>
      <w:del w:id="534" w:author="Editorial Integra" w:date="2025-04-04T23:17:00Z">
        <w:r w:rsidR="009F74C5" w:rsidDel="00463A8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T</w:t>
      </w:r>
      <w:del w:id="535" w:author="Editorial Integra" w:date="2025-04-04T23:18:00Z">
        <w:r w:rsidR="009F74C5" w:rsidDel="00463A8F">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W</w:t>
      </w:r>
      <w:del w:id="536" w:author="Editorial Integra" w:date="2025-04-04T23:18:00Z">
        <w:r w:rsidR="009F74C5" w:rsidDel="00463A8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Chahla</w:t>
      </w:r>
      <w:proofErr w:type="spellEnd"/>
      <w:del w:id="537" w:author="Editorial Integra" w:date="2025-04-04T23:18:00Z">
        <w:r w:rsidR="009F74C5" w:rsidDel="00463A8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J</w:t>
      </w:r>
      <w:del w:id="538" w:author="Editorial Integra" w:date="2025-04-04T23:18:00Z">
        <w:r w:rsidR="009F74C5" w:rsidDel="00463A8F">
          <w:rPr>
            <w:rFonts w:ascii="Times New Roman" w:eastAsia="Times New Roman" w:hAnsi="Times New Roman" w:cs="Times New Roman"/>
            <w:sz w:val="24"/>
            <w:szCs w:val="24"/>
          </w:rPr>
          <w:delText xml:space="preserve">. &amp; </w:delText>
        </w:r>
      </w:del>
      <w:ins w:id="539" w:author="Editorial Integra" w:date="2025-04-04T23:18:00Z">
        <w:r w:rsidR="00463A8F">
          <w:rPr>
            <w:rFonts w:ascii="Times New Roman" w:eastAsia="Times New Roman" w:hAnsi="Times New Roman" w:cs="Times New Roman"/>
            <w:sz w:val="24"/>
            <w:szCs w:val="24"/>
          </w:rPr>
          <w:t xml:space="preserve">, </w:t>
        </w:r>
      </w:ins>
      <w:proofErr w:type="spellStart"/>
      <w:r w:rsidR="009F74C5">
        <w:rPr>
          <w:rFonts w:ascii="Times New Roman" w:eastAsia="Times New Roman" w:hAnsi="Times New Roman" w:cs="Times New Roman"/>
          <w:sz w:val="24"/>
          <w:szCs w:val="24"/>
        </w:rPr>
        <w:t>Nho</w:t>
      </w:r>
      <w:proofErr w:type="spellEnd"/>
      <w:r w:rsidR="009F74C5">
        <w:rPr>
          <w:rFonts w:ascii="Times New Roman" w:eastAsia="Times New Roman" w:hAnsi="Times New Roman" w:cs="Times New Roman"/>
          <w:sz w:val="24"/>
          <w:szCs w:val="24"/>
        </w:rPr>
        <w:t>, S</w:t>
      </w:r>
      <w:del w:id="540" w:author="Editorial Integra" w:date="2025-04-04T23:18:00Z">
        <w:r w:rsidR="009F74C5" w:rsidDel="00463A8F">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 xml:space="preserve">J. </w:t>
      </w:r>
      <w:del w:id="541" w:author="Editorial Integra" w:date="2025-04-04T23:18:00Z">
        <w:r w:rsidR="009F74C5" w:rsidRPr="008A5EC9" w:rsidDel="002765AE">
          <w:rPr>
            <w:rFonts w:ascii="Times New Roman" w:eastAsia="Times New Roman" w:hAnsi="Times New Roman" w:cs="Times New Roman"/>
            <w:sz w:val="24"/>
            <w:szCs w:val="24"/>
          </w:rPr>
          <w:delText xml:space="preserve">(2023). </w:delText>
        </w:r>
      </w:del>
      <w:r w:rsidR="009F74C5" w:rsidRPr="00AF2230">
        <w:rPr>
          <w:rFonts w:ascii="Times New Roman" w:eastAsia="Times New Roman" w:hAnsi="Times New Roman" w:cs="Times New Roman"/>
          <w:sz w:val="24"/>
          <w:szCs w:val="24"/>
        </w:rPr>
        <w:t xml:space="preserve">Hamstring injuries: A current concepts review: Evaluation, </w:t>
      </w:r>
      <w:proofErr w:type="spellStart"/>
      <w:r w:rsidR="009F74C5" w:rsidRPr="00AF2230">
        <w:rPr>
          <w:rFonts w:ascii="Times New Roman" w:eastAsia="Times New Roman" w:hAnsi="Times New Roman" w:cs="Times New Roman"/>
          <w:sz w:val="24"/>
          <w:szCs w:val="24"/>
        </w:rPr>
        <w:t>nonoperative</w:t>
      </w:r>
      <w:proofErr w:type="spellEnd"/>
      <w:r w:rsidR="009F74C5" w:rsidRPr="00AF2230">
        <w:rPr>
          <w:rFonts w:ascii="Times New Roman" w:eastAsia="Times New Roman" w:hAnsi="Times New Roman" w:cs="Times New Roman"/>
          <w:sz w:val="24"/>
          <w:szCs w:val="24"/>
        </w:rPr>
        <w:t xml:space="preserve"> treatment, and surgical decision making. </w:t>
      </w:r>
      <w:del w:id="542" w:author="Editorial Integra" w:date="2025-04-04T23:18:00Z">
        <w:r w:rsidR="009F74C5" w:rsidRPr="002765AE" w:rsidDel="002765AE">
          <w:rPr>
            <w:rFonts w:ascii="Times New Roman" w:eastAsia="Times New Roman" w:hAnsi="Times New Roman" w:cs="Times New Roman"/>
            <w:sz w:val="24"/>
            <w:szCs w:val="24"/>
            <w:rPrChange w:id="543" w:author="Editorial Integra" w:date="2025-04-04T23:18:00Z">
              <w:rPr>
                <w:rFonts w:ascii="Times New Roman" w:eastAsia="Times New Roman" w:hAnsi="Times New Roman" w:cs="Times New Roman"/>
                <w:i/>
                <w:sz w:val="24"/>
                <w:szCs w:val="24"/>
              </w:rPr>
            </w:rPrChange>
          </w:rPr>
          <w:delText xml:space="preserve">The </w:delText>
        </w:r>
      </w:del>
      <w:r w:rsidR="009F74C5" w:rsidRPr="002765AE">
        <w:rPr>
          <w:rFonts w:ascii="Times New Roman" w:eastAsia="Times New Roman" w:hAnsi="Times New Roman" w:cs="Times New Roman"/>
          <w:sz w:val="24"/>
          <w:szCs w:val="24"/>
          <w:rPrChange w:id="544" w:author="Editorial Integra" w:date="2025-04-04T23:18:00Z">
            <w:rPr>
              <w:rFonts w:ascii="Times New Roman" w:eastAsia="Times New Roman" w:hAnsi="Times New Roman" w:cs="Times New Roman"/>
              <w:i/>
              <w:sz w:val="24"/>
              <w:szCs w:val="24"/>
            </w:rPr>
          </w:rPrChange>
        </w:rPr>
        <w:t>Am</w:t>
      </w:r>
      <w:del w:id="545" w:author="Editorial Integra" w:date="2025-04-04T23:18:00Z">
        <w:r w:rsidR="009F74C5" w:rsidRPr="002765AE" w:rsidDel="002765AE">
          <w:rPr>
            <w:rFonts w:ascii="Times New Roman" w:eastAsia="Times New Roman" w:hAnsi="Times New Roman" w:cs="Times New Roman"/>
            <w:sz w:val="24"/>
            <w:szCs w:val="24"/>
            <w:rPrChange w:id="546" w:author="Editorial Integra" w:date="2025-04-04T23:18:00Z">
              <w:rPr>
                <w:rFonts w:ascii="Times New Roman" w:eastAsia="Times New Roman" w:hAnsi="Times New Roman" w:cs="Times New Roman"/>
                <w:i/>
                <w:sz w:val="24"/>
                <w:szCs w:val="24"/>
              </w:rPr>
            </w:rPrChange>
          </w:rPr>
          <w:delText xml:space="preserve">erican </w:delText>
        </w:r>
      </w:del>
      <w:ins w:id="547" w:author="Editorial Integra" w:date="2025-04-04T23:18:00Z">
        <w:r w:rsidR="002765AE">
          <w:rPr>
            <w:rFonts w:ascii="Times New Roman" w:eastAsia="Times New Roman" w:hAnsi="Times New Roman" w:cs="Times New Roman"/>
            <w:sz w:val="24"/>
            <w:szCs w:val="24"/>
          </w:rPr>
          <w:t xml:space="preserve"> </w:t>
        </w:r>
      </w:ins>
      <w:r w:rsidR="009F74C5" w:rsidRPr="002765AE">
        <w:rPr>
          <w:rFonts w:ascii="Times New Roman" w:eastAsia="Times New Roman" w:hAnsi="Times New Roman" w:cs="Times New Roman"/>
          <w:sz w:val="24"/>
          <w:szCs w:val="24"/>
          <w:rPrChange w:id="548" w:author="Editorial Integra" w:date="2025-04-04T23:18:00Z">
            <w:rPr>
              <w:rFonts w:ascii="Times New Roman" w:eastAsia="Times New Roman" w:hAnsi="Times New Roman" w:cs="Times New Roman"/>
              <w:i/>
              <w:sz w:val="24"/>
              <w:szCs w:val="24"/>
            </w:rPr>
          </w:rPrChange>
        </w:rPr>
        <w:t>J</w:t>
      </w:r>
      <w:del w:id="549" w:author="Editorial Integra" w:date="2025-04-04T23:18:00Z">
        <w:r w:rsidR="009F74C5" w:rsidRPr="002765AE" w:rsidDel="002765AE">
          <w:rPr>
            <w:rFonts w:ascii="Times New Roman" w:eastAsia="Times New Roman" w:hAnsi="Times New Roman" w:cs="Times New Roman"/>
            <w:sz w:val="24"/>
            <w:szCs w:val="24"/>
            <w:rPrChange w:id="550" w:author="Editorial Integra" w:date="2025-04-04T23:18:00Z">
              <w:rPr>
                <w:rFonts w:ascii="Times New Roman" w:eastAsia="Times New Roman" w:hAnsi="Times New Roman" w:cs="Times New Roman"/>
                <w:i/>
                <w:sz w:val="24"/>
                <w:szCs w:val="24"/>
              </w:rPr>
            </w:rPrChange>
          </w:rPr>
          <w:delText xml:space="preserve">ournal of </w:delText>
        </w:r>
      </w:del>
      <w:ins w:id="551" w:author="Editorial Integra" w:date="2025-04-04T23:18:00Z">
        <w:r w:rsidR="002765AE">
          <w:rPr>
            <w:rFonts w:ascii="Times New Roman" w:eastAsia="Times New Roman" w:hAnsi="Times New Roman" w:cs="Times New Roman"/>
            <w:sz w:val="24"/>
            <w:szCs w:val="24"/>
          </w:rPr>
          <w:t xml:space="preserve"> </w:t>
        </w:r>
      </w:ins>
      <w:r w:rsidR="009F74C5" w:rsidRPr="002765AE">
        <w:rPr>
          <w:rFonts w:ascii="Times New Roman" w:eastAsia="Times New Roman" w:hAnsi="Times New Roman" w:cs="Times New Roman"/>
          <w:sz w:val="24"/>
          <w:szCs w:val="24"/>
          <w:rPrChange w:id="552" w:author="Editorial Integra" w:date="2025-04-04T23:18:00Z">
            <w:rPr>
              <w:rFonts w:ascii="Times New Roman" w:eastAsia="Times New Roman" w:hAnsi="Times New Roman" w:cs="Times New Roman"/>
              <w:i/>
              <w:sz w:val="24"/>
              <w:szCs w:val="24"/>
            </w:rPr>
          </w:rPrChange>
        </w:rPr>
        <w:t>Sports Med</w:t>
      </w:r>
      <w:del w:id="553" w:author="Editorial Integra" w:date="2025-04-04T23:18:00Z">
        <w:r w:rsidR="009F74C5" w:rsidRPr="002765AE" w:rsidDel="002765AE">
          <w:rPr>
            <w:rFonts w:ascii="Times New Roman" w:eastAsia="Times New Roman" w:hAnsi="Times New Roman" w:cs="Times New Roman"/>
            <w:sz w:val="24"/>
            <w:szCs w:val="24"/>
            <w:rPrChange w:id="554" w:author="Editorial Integra" w:date="2025-04-04T23:18:00Z">
              <w:rPr>
                <w:rFonts w:ascii="Times New Roman" w:eastAsia="Times New Roman" w:hAnsi="Times New Roman" w:cs="Times New Roman"/>
                <w:i/>
                <w:sz w:val="24"/>
                <w:szCs w:val="24"/>
              </w:rPr>
            </w:rPrChange>
          </w:rPr>
          <w:delText>icine,</w:delText>
        </w:r>
      </w:del>
      <w:ins w:id="555" w:author="Editorial Integra" w:date="2025-04-04T23:18:00Z">
        <w:r w:rsidR="002765AE">
          <w:rPr>
            <w:rFonts w:ascii="Times New Roman" w:eastAsia="Times New Roman" w:hAnsi="Times New Roman" w:cs="Times New Roman"/>
            <w:sz w:val="24"/>
            <w:szCs w:val="24"/>
          </w:rPr>
          <w:t xml:space="preserve"> 2023</w:t>
        </w:r>
        <w:proofErr w:type="gramStart"/>
        <w:r w:rsidR="002765AE">
          <w:rPr>
            <w:rFonts w:ascii="Times New Roman" w:eastAsia="Times New Roman" w:hAnsi="Times New Roman" w:cs="Times New Roman"/>
            <w:sz w:val="24"/>
            <w:szCs w:val="24"/>
          </w:rPr>
          <w:t>;</w:t>
        </w:r>
      </w:ins>
      <w:proofErr w:type="gramEnd"/>
      <w:del w:id="556" w:author="Editorial Integra" w:date="2025-04-04T23:18:00Z">
        <w:r w:rsidR="009F74C5" w:rsidRPr="002765AE" w:rsidDel="002765AE">
          <w:rPr>
            <w:rFonts w:ascii="Times New Roman" w:eastAsia="Times New Roman" w:hAnsi="Times New Roman" w:cs="Times New Roman"/>
            <w:sz w:val="24"/>
            <w:szCs w:val="24"/>
            <w:rPrChange w:id="557" w:author="Editorial Integra" w:date="2025-04-04T23:18:00Z">
              <w:rPr>
                <w:rFonts w:ascii="Times New Roman" w:eastAsia="Times New Roman" w:hAnsi="Times New Roman" w:cs="Times New Roman"/>
                <w:i/>
                <w:sz w:val="24"/>
                <w:szCs w:val="24"/>
              </w:rPr>
            </w:rPrChange>
          </w:rPr>
          <w:delText xml:space="preserve"> </w:delText>
        </w:r>
      </w:del>
      <w:r w:rsidR="009F74C5" w:rsidRPr="002765AE">
        <w:rPr>
          <w:rFonts w:ascii="Times New Roman" w:eastAsia="Times New Roman" w:hAnsi="Times New Roman" w:cs="Times New Roman"/>
          <w:sz w:val="24"/>
          <w:szCs w:val="24"/>
          <w:rPrChange w:id="558" w:author="Editorial Integra" w:date="2025-04-04T23:18:00Z">
            <w:rPr>
              <w:rFonts w:ascii="Times New Roman" w:eastAsia="Times New Roman" w:hAnsi="Times New Roman" w:cs="Times New Roman"/>
              <w:i/>
              <w:sz w:val="24"/>
              <w:szCs w:val="24"/>
            </w:rPr>
          </w:rPrChange>
        </w:rPr>
        <w:t>52</w:t>
      </w:r>
      <w:r w:rsidR="009F74C5" w:rsidRPr="008A5EC9">
        <w:rPr>
          <w:rFonts w:ascii="Times New Roman" w:eastAsia="Times New Roman" w:hAnsi="Times New Roman" w:cs="Times New Roman"/>
          <w:sz w:val="24"/>
          <w:szCs w:val="24"/>
        </w:rPr>
        <w:t>(3</w:t>
      </w:r>
      <w:del w:id="559" w:author="Editorial Integra" w:date="2025-04-04T23:18:00Z">
        <w:r w:rsidR="009F74C5" w:rsidRPr="00AF2230" w:rsidDel="002765AE">
          <w:rPr>
            <w:rFonts w:ascii="Times New Roman" w:eastAsia="Times New Roman" w:hAnsi="Times New Roman" w:cs="Times New Roman"/>
            <w:sz w:val="24"/>
            <w:szCs w:val="24"/>
          </w:rPr>
          <w:delText>)</w:delText>
        </w:r>
        <w:r w:rsidR="009F74C5" w:rsidRPr="00AD409A" w:rsidDel="002765AE">
          <w:rPr>
            <w:rFonts w:ascii="Times New Roman" w:eastAsia="Times New Roman" w:hAnsi="Times New Roman" w:cs="Times New Roman"/>
            <w:sz w:val="24"/>
            <w:szCs w:val="24"/>
          </w:rPr>
          <w:delText xml:space="preserve">, </w:delText>
        </w:r>
      </w:del>
      <w:ins w:id="560" w:author="Editorial Integra" w:date="2025-04-04T23:18:00Z">
        <w:r w:rsidR="002765AE" w:rsidRPr="00AD409A">
          <w:rPr>
            <w:rFonts w:ascii="Times New Roman" w:eastAsia="Times New Roman" w:hAnsi="Times New Roman" w:cs="Times New Roman"/>
            <w:sz w:val="24"/>
            <w:szCs w:val="24"/>
          </w:rPr>
          <w:t>)</w:t>
        </w:r>
        <w:r w:rsidR="002765AE">
          <w:rPr>
            <w:rFonts w:ascii="Times New Roman" w:eastAsia="Times New Roman" w:hAnsi="Times New Roman" w:cs="Times New Roman"/>
            <w:sz w:val="24"/>
            <w:szCs w:val="24"/>
          </w:rPr>
          <w:t>:</w:t>
        </w:r>
      </w:ins>
      <w:r w:rsidR="009F74C5" w:rsidRPr="008A5EC9">
        <w:rPr>
          <w:rFonts w:ascii="Times New Roman" w:eastAsia="Times New Roman" w:hAnsi="Times New Roman" w:cs="Times New Roman"/>
          <w:sz w:val="24"/>
          <w:szCs w:val="24"/>
        </w:rPr>
        <w:t>832-</w:t>
      </w:r>
      <w:del w:id="561" w:author="Editorial Integra" w:date="2025-04-04T23:18:00Z">
        <w:r w:rsidR="009F74C5" w:rsidRPr="00AF2230" w:rsidDel="002765AE">
          <w:rPr>
            <w:rFonts w:ascii="Times New Roman" w:eastAsia="Times New Roman" w:hAnsi="Times New Roman" w:cs="Times New Roman"/>
            <w:sz w:val="24"/>
            <w:szCs w:val="24"/>
          </w:rPr>
          <w:delText>8</w:delText>
        </w:r>
      </w:del>
      <w:r w:rsidR="009F74C5" w:rsidRPr="00AD409A">
        <w:rPr>
          <w:rFonts w:ascii="Times New Roman" w:eastAsia="Times New Roman" w:hAnsi="Times New Roman" w:cs="Times New Roman"/>
          <w:sz w:val="24"/>
          <w:szCs w:val="24"/>
        </w:rPr>
        <w:t>44.</w:t>
      </w:r>
      <w:del w:id="562" w:author="Editorial Integra" w:date="2025-04-04T23:18:00Z">
        <w:r w:rsidR="009F74C5" w:rsidRPr="00AD409A" w:rsidDel="002765AE">
          <w:rPr>
            <w:rFonts w:ascii="Times New Roman" w:eastAsia="Times New Roman" w:hAnsi="Times New Roman" w:cs="Times New Roman"/>
            <w:sz w:val="24"/>
            <w:szCs w:val="24"/>
          </w:rPr>
          <w:delText xml:space="preserve"> </w:delText>
        </w:r>
        <w:r w:rsidR="00F0751C" w:rsidRPr="008A5EC9" w:rsidDel="002765AE">
          <w:fldChar w:fldCharType="begin"/>
        </w:r>
        <w:r w:rsidR="00F0751C" w:rsidRPr="00AD409A" w:rsidDel="002765AE">
          <w:delInstrText xml:space="preserve"> HYPERLINK "https://doi.org/10.1177/03635465231164931" \h </w:delInstrText>
        </w:r>
        <w:r w:rsidR="00F0751C" w:rsidRPr="00AD409A" w:rsidDel="002765AE">
          <w:fldChar w:fldCharType="separate"/>
        </w:r>
        <w:r w:rsidR="009F74C5" w:rsidRPr="00AF2230" w:rsidDel="002765AE">
          <w:rPr>
            <w:rFonts w:ascii="Times New Roman" w:eastAsia="Times New Roman" w:hAnsi="Times New Roman" w:cs="Times New Roman"/>
            <w:color w:val="1155CC"/>
            <w:sz w:val="24"/>
            <w:szCs w:val="24"/>
            <w:u w:val="single"/>
          </w:rPr>
          <w:delText>https://doi.org/10.1177/03635465231164931</w:delText>
        </w:r>
        <w:r w:rsidR="00F0751C" w:rsidRPr="00AF2230" w:rsidDel="002765AE">
          <w:rPr>
            <w:rFonts w:ascii="Times New Roman" w:eastAsia="Times New Roman" w:hAnsi="Times New Roman" w:cs="Times New Roman"/>
            <w:color w:val="1155CC"/>
            <w:sz w:val="24"/>
            <w:szCs w:val="24"/>
            <w:u w:val="single"/>
          </w:rPr>
          <w:fldChar w:fldCharType="end"/>
        </w:r>
      </w:del>
    </w:p>
    <w:p w14:paraId="21231152" w14:textId="22401F42" w:rsidR="009F74C5" w:rsidRPr="00AF777C" w:rsidRDefault="00B056D9" w:rsidP="00B056D9">
      <w:pPr>
        <w:spacing w:line="480" w:lineRule="auto"/>
        <w:rPr>
          <w:rFonts w:ascii="Times New Roman" w:eastAsia="Times New Roman" w:hAnsi="Times New Roman" w:cs="Times New Roman"/>
          <w:sz w:val="24"/>
          <w:szCs w:val="24"/>
        </w:rPr>
        <w:pPrChange w:id="563" w:author="Editorial Integra" w:date="2025-04-04T23:06:00Z">
          <w:pPr>
            <w:numPr>
              <w:numId w:val="8"/>
            </w:numPr>
            <w:spacing w:line="480" w:lineRule="auto"/>
            <w:ind w:left="720" w:hanging="360"/>
          </w:pPr>
        </w:pPrChange>
      </w:pPr>
      <w:ins w:id="564" w:author="Editorial Integra" w:date="2025-04-04T23:06:00Z">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ins>
      <w:r w:rsidR="009F74C5" w:rsidRPr="00AF777C">
        <w:rPr>
          <w:rFonts w:ascii="Times New Roman" w:eastAsia="Times New Roman" w:hAnsi="Times New Roman" w:cs="Times New Roman"/>
          <w:sz w:val="24"/>
          <w:szCs w:val="24"/>
        </w:rPr>
        <w:t>Winston</w:t>
      </w:r>
      <w:del w:id="565" w:author="Editorial Integra" w:date="2025-04-04T23:16:00Z">
        <w:r w:rsidR="009F74C5" w:rsidRPr="00AF777C" w:rsidDel="00061638">
          <w:rPr>
            <w:rFonts w:ascii="Times New Roman" w:eastAsia="Times New Roman" w:hAnsi="Times New Roman" w:cs="Times New Roman"/>
            <w:sz w:val="24"/>
            <w:szCs w:val="24"/>
          </w:rPr>
          <w:delText>,</w:delText>
        </w:r>
      </w:del>
      <w:r w:rsidR="009F74C5" w:rsidRPr="00AF777C">
        <w:rPr>
          <w:rFonts w:ascii="Times New Roman" w:eastAsia="Times New Roman" w:hAnsi="Times New Roman" w:cs="Times New Roman"/>
          <w:sz w:val="24"/>
          <w:szCs w:val="24"/>
        </w:rPr>
        <w:t xml:space="preserve"> P</w:t>
      </w:r>
      <w:del w:id="566" w:author="Editorial Integra" w:date="2025-04-04T23:16:00Z">
        <w:r w:rsidR="009F74C5" w:rsidRPr="00AF777C" w:rsidDel="00061638">
          <w:rPr>
            <w:rFonts w:ascii="Times New Roman" w:eastAsia="Times New Roman" w:hAnsi="Times New Roman" w:cs="Times New Roman"/>
            <w:sz w:val="24"/>
            <w:szCs w:val="24"/>
          </w:rPr>
          <w:delText>.</w:delText>
        </w:r>
      </w:del>
      <w:r w:rsidR="009F74C5" w:rsidRPr="00AF777C">
        <w:rPr>
          <w:rFonts w:ascii="Times New Roman" w:eastAsia="Times New Roman" w:hAnsi="Times New Roman" w:cs="Times New Roman"/>
          <w:sz w:val="24"/>
          <w:szCs w:val="24"/>
        </w:rPr>
        <w:t xml:space="preserve">, </w:t>
      </w:r>
      <w:proofErr w:type="spellStart"/>
      <w:r w:rsidR="009F74C5" w:rsidRPr="00AF777C">
        <w:rPr>
          <w:rFonts w:ascii="Times New Roman" w:eastAsia="Times New Roman" w:hAnsi="Times New Roman" w:cs="Times New Roman"/>
          <w:sz w:val="24"/>
          <w:szCs w:val="24"/>
        </w:rPr>
        <w:t>Reebye</w:t>
      </w:r>
      <w:proofErr w:type="spellEnd"/>
      <w:del w:id="567" w:author="Editorial Integra" w:date="2025-04-04T23:16:00Z">
        <w:r w:rsidR="009F74C5" w:rsidRPr="00AF777C" w:rsidDel="00061638">
          <w:rPr>
            <w:rFonts w:ascii="Times New Roman" w:eastAsia="Times New Roman" w:hAnsi="Times New Roman" w:cs="Times New Roman"/>
            <w:sz w:val="24"/>
            <w:szCs w:val="24"/>
          </w:rPr>
          <w:delText>,</w:delText>
        </w:r>
      </w:del>
      <w:r w:rsidR="009F74C5" w:rsidRPr="00AF777C">
        <w:rPr>
          <w:rFonts w:ascii="Times New Roman" w:eastAsia="Times New Roman" w:hAnsi="Times New Roman" w:cs="Times New Roman"/>
          <w:sz w:val="24"/>
          <w:szCs w:val="24"/>
        </w:rPr>
        <w:t xml:space="preserve"> R</w:t>
      </w:r>
      <w:del w:id="568" w:author="Editorial Integra" w:date="2025-04-04T23:16:00Z">
        <w:r w:rsidR="009F74C5" w:rsidRPr="00AF777C" w:rsidDel="00061638">
          <w:rPr>
            <w:rFonts w:ascii="Times New Roman" w:eastAsia="Times New Roman" w:hAnsi="Times New Roman" w:cs="Times New Roman"/>
            <w:sz w:val="24"/>
            <w:szCs w:val="24"/>
          </w:rPr>
          <w:delText>.</w:delText>
        </w:r>
      </w:del>
      <w:r w:rsidR="009F74C5" w:rsidRPr="00AF777C">
        <w:rPr>
          <w:rFonts w:ascii="Times New Roman" w:eastAsia="Times New Roman" w:hAnsi="Times New Roman" w:cs="Times New Roman"/>
          <w:sz w:val="24"/>
          <w:szCs w:val="24"/>
        </w:rPr>
        <w:t xml:space="preserve">, </w:t>
      </w:r>
      <w:proofErr w:type="spellStart"/>
      <w:r w:rsidR="009F74C5" w:rsidRPr="00AF777C">
        <w:rPr>
          <w:rFonts w:ascii="Times New Roman" w:eastAsia="Times New Roman" w:hAnsi="Times New Roman" w:cs="Times New Roman"/>
          <w:sz w:val="24"/>
          <w:szCs w:val="24"/>
        </w:rPr>
        <w:t>Picelli</w:t>
      </w:r>
      <w:proofErr w:type="spellEnd"/>
      <w:del w:id="569" w:author="Editorial Integra" w:date="2025-04-04T23:16:00Z">
        <w:r w:rsidR="009F74C5" w:rsidRPr="00AF777C" w:rsidDel="00061638">
          <w:rPr>
            <w:rFonts w:ascii="Times New Roman" w:eastAsia="Times New Roman" w:hAnsi="Times New Roman" w:cs="Times New Roman"/>
            <w:sz w:val="24"/>
            <w:szCs w:val="24"/>
          </w:rPr>
          <w:delText>,</w:delText>
        </w:r>
      </w:del>
      <w:r w:rsidR="009F74C5" w:rsidRPr="00AF777C">
        <w:rPr>
          <w:rFonts w:ascii="Times New Roman" w:eastAsia="Times New Roman" w:hAnsi="Times New Roman" w:cs="Times New Roman"/>
          <w:sz w:val="24"/>
          <w:szCs w:val="24"/>
        </w:rPr>
        <w:t xml:space="preserve"> A</w:t>
      </w:r>
      <w:del w:id="570" w:author="Editorial Integra" w:date="2025-04-04T23:16:00Z">
        <w:r w:rsidR="009F74C5" w:rsidRPr="00AF777C" w:rsidDel="00061638">
          <w:rPr>
            <w:rFonts w:ascii="Times New Roman" w:eastAsia="Times New Roman" w:hAnsi="Times New Roman" w:cs="Times New Roman"/>
            <w:sz w:val="24"/>
            <w:szCs w:val="24"/>
          </w:rPr>
          <w:delText>.</w:delText>
        </w:r>
      </w:del>
      <w:r w:rsidR="009F74C5" w:rsidRPr="00AF777C">
        <w:rPr>
          <w:rFonts w:ascii="Times New Roman" w:eastAsia="Times New Roman" w:hAnsi="Times New Roman" w:cs="Times New Roman"/>
          <w:sz w:val="24"/>
          <w:szCs w:val="24"/>
        </w:rPr>
        <w:t>, David</w:t>
      </w:r>
      <w:del w:id="571" w:author="Editorial Integra" w:date="2025-04-04T23:16:00Z">
        <w:r w:rsidR="009F74C5" w:rsidRPr="00AF777C" w:rsidDel="00061638">
          <w:rPr>
            <w:rFonts w:ascii="Times New Roman" w:eastAsia="Times New Roman" w:hAnsi="Times New Roman" w:cs="Times New Roman"/>
            <w:sz w:val="24"/>
            <w:szCs w:val="24"/>
          </w:rPr>
          <w:delText>,</w:delText>
        </w:r>
      </w:del>
      <w:r w:rsidR="009F74C5" w:rsidRPr="00AF777C">
        <w:rPr>
          <w:rFonts w:ascii="Times New Roman" w:eastAsia="Times New Roman" w:hAnsi="Times New Roman" w:cs="Times New Roman"/>
          <w:sz w:val="24"/>
          <w:szCs w:val="24"/>
        </w:rPr>
        <w:t xml:space="preserve"> R</w:t>
      </w:r>
      <w:del w:id="572" w:author="Editorial Integra" w:date="2025-04-04T23:16:00Z">
        <w:r w:rsidR="009F74C5" w:rsidRPr="00AF777C" w:rsidDel="00061638">
          <w:rPr>
            <w:rFonts w:ascii="Times New Roman" w:eastAsia="Times New Roman" w:hAnsi="Times New Roman" w:cs="Times New Roman"/>
            <w:sz w:val="24"/>
            <w:szCs w:val="24"/>
          </w:rPr>
          <w:delText>.</w:delText>
        </w:r>
      </w:del>
      <w:r w:rsidR="009F74C5" w:rsidRPr="00AF777C">
        <w:rPr>
          <w:rFonts w:ascii="Times New Roman" w:eastAsia="Times New Roman" w:hAnsi="Times New Roman" w:cs="Times New Roman"/>
          <w:sz w:val="24"/>
          <w:szCs w:val="24"/>
        </w:rPr>
        <w:t xml:space="preserve">, </w:t>
      </w:r>
      <w:del w:id="573" w:author="Editorial Integra" w:date="2025-04-04T23:16:00Z">
        <w:r w:rsidR="009F74C5" w:rsidRPr="00AF777C" w:rsidDel="00061638">
          <w:rPr>
            <w:rFonts w:ascii="Times New Roman" w:eastAsia="Times New Roman" w:hAnsi="Times New Roman" w:cs="Times New Roman"/>
            <w:sz w:val="24"/>
            <w:szCs w:val="24"/>
          </w:rPr>
          <w:delText xml:space="preserve">&amp; </w:delText>
        </w:r>
      </w:del>
      <w:proofErr w:type="spellStart"/>
      <w:r w:rsidR="009F74C5" w:rsidRPr="00AF777C">
        <w:rPr>
          <w:rFonts w:ascii="Times New Roman" w:eastAsia="Times New Roman" w:hAnsi="Times New Roman" w:cs="Times New Roman"/>
          <w:sz w:val="24"/>
          <w:szCs w:val="24"/>
        </w:rPr>
        <w:t>Boissonnault</w:t>
      </w:r>
      <w:proofErr w:type="spellEnd"/>
      <w:del w:id="574" w:author="Editorial Integra" w:date="2025-04-04T23:16:00Z">
        <w:r w:rsidR="009F74C5" w:rsidRPr="00AF777C" w:rsidDel="00061638">
          <w:rPr>
            <w:rFonts w:ascii="Times New Roman" w:eastAsia="Times New Roman" w:hAnsi="Times New Roman" w:cs="Times New Roman"/>
            <w:sz w:val="24"/>
            <w:szCs w:val="24"/>
          </w:rPr>
          <w:delText>,</w:delText>
        </w:r>
      </w:del>
      <w:r w:rsidR="009F74C5" w:rsidRPr="00AF777C">
        <w:rPr>
          <w:rFonts w:ascii="Times New Roman" w:eastAsia="Times New Roman" w:hAnsi="Times New Roman" w:cs="Times New Roman"/>
          <w:sz w:val="24"/>
          <w:szCs w:val="24"/>
        </w:rPr>
        <w:t xml:space="preserve"> E. </w:t>
      </w:r>
      <w:del w:id="575" w:author="Editorial Integra" w:date="2025-04-04T23:16:00Z">
        <w:r w:rsidR="009F74C5" w:rsidRPr="00AF777C" w:rsidDel="00061638">
          <w:rPr>
            <w:rFonts w:ascii="Times New Roman" w:eastAsia="Times New Roman" w:hAnsi="Times New Roman" w:cs="Times New Roman"/>
            <w:sz w:val="24"/>
            <w:szCs w:val="24"/>
          </w:rPr>
          <w:delText xml:space="preserve">(2023). </w:delText>
        </w:r>
      </w:del>
      <w:r w:rsidR="009F74C5" w:rsidRPr="00AF777C">
        <w:rPr>
          <w:rFonts w:ascii="Times New Roman" w:eastAsia="Times New Roman" w:hAnsi="Times New Roman" w:cs="Times New Roman"/>
          <w:sz w:val="24"/>
          <w:szCs w:val="24"/>
        </w:rPr>
        <w:t>Recommendations for ultrasound guidance for diagnostic nerve blocks for spasti</w:t>
      </w:r>
      <w:r w:rsidR="009F74C5" w:rsidRPr="008A5EC9">
        <w:rPr>
          <w:rFonts w:ascii="Times New Roman" w:eastAsia="Times New Roman" w:hAnsi="Times New Roman" w:cs="Times New Roman"/>
          <w:sz w:val="24"/>
          <w:szCs w:val="24"/>
        </w:rPr>
        <w:t xml:space="preserve">city. </w:t>
      </w:r>
      <w:r w:rsidR="009F74C5" w:rsidRPr="00061638">
        <w:rPr>
          <w:rFonts w:ascii="Times New Roman" w:eastAsia="Times New Roman" w:hAnsi="Times New Roman" w:cs="Times New Roman"/>
          <w:sz w:val="24"/>
          <w:szCs w:val="24"/>
          <w:rPrChange w:id="576" w:author="Editorial Integra" w:date="2025-04-04T23:16:00Z">
            <w:rPr>
              <w:rFonts w:ascii="Times New Roman" w:eastAsia="Times New Roman" w:hAnsi="Times New Roman" w:cs="Times New Roman"/>
              <w:i/>
              <w:sz w:val="24"/>
              <w:szCs w:val="24"/>
            </w:rPr>
          </w:rPrChange>
        </w:rPr>
        <w:t>Arch</w:t>
      </w:r>
      <w:del w:id="577" w:author="Editorial Integra" w:date="2025-04-04T23:17:00Z">
        <w:r w:rsidR="009F74C5" w:rsidRPr="00061638" w:rsidDel="00061638">
          <w:rPr>
            <w:rFonts w:ascii="Times New Roman" w:eastAsia="Times New Roman" w:hAnsi="Times New Roman" w:cs="Times New Roman"/>
            <w:sz w:val="24"/>
            <w:szCs w:val="24"/>
            <w:rPrChange w:id="578" w:author="Editorial Integra" w:date="2025-04-04T23:16:00Z">
              <w:rPr>
                <w:rFonts w:ascii="Times New Roman" w:eastAsia="Times New Roman" w:hAnsi="Times New Roman" w:cs="Times New Roman"/>
                <w:i/>
                <w:sz w:val="24"/>
                <w:szCs w:val="24"/>
              </w:rPr>
            </w:rPrChange>
          </w:rPr>
          <w:delText>ives of</w:delText>
        </w:r>
      </w:del>
      <w:r w:rsidR="009F74C5" w:rsidRPr="00061638">
        <w:rPr>
          <w:rFonts w:ascii="Times New Roman" w:eastAsia="Times New Roman" w:hAnsi="Times New Roman" w:cs="Times New Roman"/>
          <w:sz w:val="24"/>
          <w:szCs w:val="24"/>
          <w:rPrChange w:id="579" w:author="Editorial Integra" w:date="2025-04-04T23:16:00Z">
            <w:rPr>
              <w:rFonts w:ascii="Times New Roman" w:eastAsia="Times New Roman" w:hAnsi="Times New Roman" w:cs="Times New Roman"/>
              <w:i/>
              <w:sz w:val="24"/>
              <w:szCs w:val="24"/>
            </w:rPr>
          </w:rPrChange>
        </w:rPr>
        <w:t xml:space="preserve"> </w:t>
      </w:r>
      <w:proofErr w:type="spellStart"/>
      <w:r w:rsidR="009F74C5" w:rsidRPr="00061638">
        <w:rPr>
          <w:rFonts w:ascii="Times New Roman" w:eastAsia="Times New Roman" w:hAnsi="Times New Roman" w:cs="Times New Roman"/>
          <w:sz w:val="24"/>
          <w:szCs w:val="24"/>
          <w:rPrChange w:id="580" w:author="Editorial Integra" w:date="2025-04-04T23:16:00Z">
            <w:rPr>
              <w:rFonts w:ascii="Times New Roman" w:eastAsia="Times New Roman" w:hAnsi="Times New Roman" w:cs="Times New Roman"/>
              <w:i/>
              <w:sz w:val="24"/>
              <w:szCs w:val="24"/>
            </w:rPr>
          </w:rPrChange>
        </w:rPr>
        <w:t>Phys</w:t>
      </w:r>
      <w:proofErr w:type="spellEnd"/>
      <w:del w:id="581" w:author="Editorial Integra" w:date="2025-04-04T23:17:00Z">
        <w:r w:rsidR="009F74C5" w:rsidRPr="00061638" w:rsidDel="00061638">
          <w:rPr>
            <w:rFonts w:ascii="Times New Roman" w:eastAsia="Times New Roman" w:hAnsi="Times New Roman" w:cs="Times New Roman"/>
            <w:sz w:val="24"/>
            <w:szCs w:val="24"/>
            <w:rPrChange w:id="582" w:author="Editorial Integra" w:date="2025-04-04T23:16:00Z">
              <w:rPr>
                <w:rFonts w:ascii="Times New Roman" w:eastAsia="Times New Roman" w:hAnsi="Times New Roman" w:cs="Times New Roman"/>
                <w:i/>
                <w:sz w:val="24"/>
                <w:szCs w:val="24"/>
              </w:rPr>
            </w:rPrChange>
          </w:rPr>
          <w:delText>ical</w:delText>
        </w:r>
      </w:del>
      <w:r w:rsidR="009F74C5" w:rsidRPr="00061638">
        <w:rPr>
          <w:rFonts w:ascii="Times New Roman" w:eastAsia="Times New Roman" w:hAnsi="Times New Roman" w:cs="Times New Roman"/>
          <w:sz w:val="24"/>
          <w:szCs w:val="24"/>
          <w:rPrChange w:id="583" w:author="Editorial Integra" w:date="2025-04-04T23:16:00Z">
            <w:rPr>
              <w:rFonts w:ascii="Times New Roman" w:eastAsia="Times New Roman" w:hAnsi="Times New Roman" w:cs="Times New Roman"/>
              <w:i/>
              <w:sz w:val="24"/>
              <w:szCs w:val="24"/>
            </w:rPr>
          </w:rPrChange>
        </w:rPr>
        <w:t xml:space="preserve"> Med</w:t>
      </w:r>
      <w:del w:id="584" w:author="Editorial Integra" w:date="2025-04-04T23:17:00Z">
        <w:r w:rsidR="009F74C5" w:rsidRPr="00061638" w:rsidDel="00061638">
          <w:rPr>
            <w:rFonts w:ascii="Times New Roman" w:eastAsia="Times New Roman" w:hAnsi="Times New Roman" w:cs="Times New Roman"/>
            <w:sz w:val="24"/>
            <w:szCs w:val="24"/>
            <w:rPrChange w:id="585" w:author="Editorial Integra" w:date="2025-04-04T23:16:00Z">
              <w:rPr>
                <w:rFonts w:ascii="Times New Roman" w:eastAsia="Times New Roman" w:hAnsi="Times New Roman" w:cs="Times New Roman"/>
                <w:i/>
                <w:sz w:val="24"/>
                <w:szCs w:val="24"/>
              </w:rPr>
            </w:rPrChange>
          </w:rPr>
          <w:delText>icine and</w:delText>
        </w:r>
      </w:del>
      <w:r w:rsidR="009F74C5" w:rsidRPr="00061638">
        <w:rPr>
          <w:rFonts w:ascii="Times New Roman" w:eastAsia="Times New Roman" w:hAnsi="Times New Roman" w:cs="Times New Roman"/>
          <w:sz w:val="24"/>
          <w:szCs w:val="24"/>
          <w:rPrChange w:id="586" w:author="Editorial Integra" w:date="2025-04-04T23:16:00Z">
            <w:rPr>
              <w:rFonts w:ascii="Times New Roman" w:eastAsia="Times New Roman" w:hAnsi="Times New Roman" w:cs="Times New Roman"/>
              <w:i/>
              <w:sz w:val="24"/>
              <w:szCs w:val="24"/>
            </w:rPr>
          </w:rPrChange>
        </w:rPr>
        <w:t xml:space="preserve"> </w:t>
      </w:r>
      <w:proofErr w:type="spellStart"/>
      <w:r w:rsidR="009F74C5" w:rsidRPr="00061638">
        <w:rPr>
          <w:rFonts w:ascii="Times New Roman" w:eastAsia="Times New Roman" w:hAnsi="Times New Roman" w:cs="Times New Roman"/>
          <w:sz w:val="24"/>
          <w:szCs w:val="24"/>
          <w:rPrChange w:id="587" w:author="Editorial Integra" w:date="2025-04-04T23:16:00Z">
            <w:rPr>
              <w:rFonts w:ascii="Times New Roman" w:eastAsia="Times New Roman" w:hAnsi="Times New Roman" w:cs="Times New Roman"/>
              <w:i/>
              <w:sz w:val="24"/>
              <w:szCs w:val="24"/>
            </w:rPr>
          </w:rPrChange>
        </w:rPr>
        <w:t>Rehabil</w:t>
      </w:r>
      <w:proofErr w:type="spellEnd"/>
      <w:del w:id="588" w:author="Editorial Integra" w:date="2025-04-04T23:17:00Z">
        <w:r w:rsidR="009F74C5" w:rsidRPr="00061638" w:rsidDel="00061638">
          <w:rPr>
            <w:rFonts w:ascii="Times New Roman" w:eastAsia="Times New Roman" w:hAnsi="Times New Roman" w:cs="Times New Roman"/>
            <w:sz w:val="24"/>
            <w:szCs w:val="24"/>
            <w:rPrChange w:id="589" w:author="Editorial Integra" w:date="2025-04-04T23:16:00Z">
              <w:rPr>
                <w:rFonts w:ascii="Times New Roman" w:eastAsia="Times New Roman" w:hAnsi="Times New Roman" w:cs="Times New Roman"/>
                <w:i/>
                <w:sz w:val="24"/>
                <w:szCs w:val="24"/>
              </w:rPr>
            </w:rPrChange>
          </w:rPr>
          <w:delText>itation,</w:delText>
        </w:r>
      </w:del>
      <w:ins w:id="590" w:author="Editorial Integra" w:date="2025-04-04T23:17:00Z">
        <w:r w:rsidR="00061638">
          <w:rPr>
            <w:rFonts w:ascii="Times New Roman" w:eastAsia="Times New Roman" w:hAnsi="Times New Roman" w:cs="Times New Roman"/>
            <w:sz w:val="24"/>
            <w:szCs w:val="24"/>
          </w:rPr>
          <w:t xml:space="preserve"> </w:t>
        </w:r>
        <w:r w:rsidR="00061638" w:rsidRPr="00AF777C">
          <w:rPr>
            <w:rFonts w:ascii="Times New Roman" w:eastAsia="Times New Roman" w:hAnsi="Times New Roman" w:cs="Times New Roman"/>
            <w:sz w:val="24"/>
            <w:szCs w:val="24"/>
          </w:rPr>
          <w:t>2023</w:t>
        </w:r>
        <w:proofErr w:type="gramStart"/>
        <w:r w:rsidR="00061638">
          <w:rPr>
            <w:rFonts w:ascii="Times New Roman" w:eastAsia="Times New Roman" w:hAnsi="Times New Roman" w:cs="Times New Roman"/>
            <w:sz w:val="24"/>
            <w:szCs w:val="24"/>
          </w:rPr>
          <w:t>;</w:t>
        </w:r>
      </w:ins>
      <w:proofErr w:type="gramEnd"/>
      <w:del w:id="591" w:author="Editorial Integra" w:date="2025-04-04T23:17:00Z">
        <w:r w:rsidR="009F74C5" w:rsidRPr="00061638" w:rsidDel="00061638">
          <w:rPr>
            <w:rFonts w:ascii="Times New Roman" w:eastAsia="Times New Roman" w:hAnsi="Times New Roman" w:cs="Times New Roman"/>
            <w:sz w:val="24"/>
            <w:szCs w:val="24"/>
            <w:rPrChange w:id="592" w:author="Editorial Integra" w:date="2025-04-04T23:16:00Z">
              <w:rPr>
                <w:rFonts w:ascii="Times New Roman" w:eastAsia="Times New Roman" w:hAnsi="Times New Roman" w:cs="Times New Roman"/>
                <w:i/>
                <w:sz w:val="24"/>
                <w:szCs w:val="24"/>
              </w:rPr>
            </w:rPrChange>
          </w:rPr>
          <w:delText xml:space="preserve"> </w:delText>
        </w:r>
      </w:del>
      <w:r w:rsidR="009F74C5" w:rsidRPr="00061638">
        <w:rPr>
          <w:rFonts w:ascii="Times New Roman" w:eastAsia="Times New Roman" w:hAnsi="Times New Roman" w:cs="Times New Roman"/>
          <w:sz w:val="24"/>
          <w:szCs w:val="24"/>
          <w:rPrChange w:id="593" w:author="Editorial Integra" w:date="2025-04-04T23:16:00Z">
            <w:rPr>
              <w:rFonts w:ascii="Times New Roman" w:eastAsia="Times New Roman" w:hAnsi="Times New Roman" w:cs="Times New Roman"/>
              <w:i/>
              <w:sz w:val="24"/>
              <w:szCs w:val="24"/>
            </w:rPr>
          </w:rPrChange>
        </w:rPr>
        <w:t>104</w:t>
      </w:r>
      <w:r w:rsidR="009F74C5" w:rsidRPr="008A5EC9">
        <w:rPr>
          <w:rFonts w:ascii="Times New Roman" w:eastAsia="Times New Roman" w:hAnsi="Times New Roman" w:cs="Times New Roman"/>
          <w:sz w:val="24"/>
          <w:szCs w:val="24"/>
        </w:rPr>
        <w:t>(9</w:t>
      </w:r>
      <w:del w:id="594" w:author="Editorial Integra" w:date="2025-04-04T23:17:00Z">
        <w:r w:rsidR="009F74C5" w:rsidRPr="00AF2230" w:rsidDel="00061638">
          <w:rPr>
            <w:rFonts w:ascii="Times New Roman" w:eastAsia="Times New Roman" w:hAnsi="Times New Roman" w:cs="Times New Roman"/>
            <w:sz w:val="24"/>
            <w:szCs w:val="24"/>
          </w:rPr>
          <w:delText xml:space="preserve">), </w:delText>
        </w:r>
      </w:del>
      <w:ins w:id="595" w:author="Editorial Integra" w:date="2025-04-04T23:17:00Z">
        <w:r w:rsidR="00061638" w:rsidRPr="00AD409A">
          <w:rPr>
            <w:rFonts w:ascii="Times New Roman" w:eastAsia="Times New Roman" w:hAnsi="Times New Roman" w:cs="Times New Roman"/>
            <w:sz w:val="24"/>
            <w:szCs w:val="24"/>
          </w:rPr>
          <w:t>)</w:t>
        </w:r>
        <w:r w:rsidR="00061638">
          <w:rPr>
            <w:rFonts w:ascii="Times New Roman" w:eastAsia="Times New Roman" w:hAnsi="Times New Roman" w:cs="Times New Roman"/>
            <w:sz w:val="24"/>
            <w:szCs w:val="24"/>
          </w:rPr>
          <w:t>:</w:t>
        </w:r>
      </w:ins>
      <w:r w:rsidR="009F74C5" w:rsidRPr="008A5EC9">
        <w:rPr>
          <w:rFonts w:ascii="Times New Roman" w:eastAsia="Times New Roman" w:hAnsi="Times New Roman" w:cs="Times New Roman"/>
          <w:sz w:val="24"/>
          <w:szCs w:val="24"/>
        </w:rPr>
        <w:t>1539-</w:t>
      </w:r>
      <w:del w:id="596" w:author="Editorial Integra" w:date="2025-04-04T23:17:00Z">
        <w:r w:rsidR="009F74C5" w:rsidRPr="00AF2230" w:rsidDel="00061638">
          <w:rPr>
            <w:rFonts w:ascii="Times New Roman" w:eastAsia="Times New Roman" w:hAnsi="Times New Roman" w:cs="Times New Roman"/>
            <w:sz w:val="24"/>
            <w:szCs w:val="24"/>
          </w:rPr>
          <w:delText>15</w:delText>
        </w:r>
      </w:del>
      <w:r w:rsidR="009F74C5" w:rsidRPr="00AD409A">
        <w:rPr>
          <w:rFonts w:ascii="Times New Roman" w:eastAsia="Times New Roman" w:hAnsi="Times New Roman" w:cs="Times New Roman"/>
          <w:sz w:val="24"/>
          <w:szCs w:val="24"/>
        </w:rPr>
        <w:t>48.</w:t>
      </w:r>
      <w:del w:id="597" w:author="Editorial Integra" w:date="2025-04-04T23:17:00Z">
        <w:r w:rsidR="009F74C5" w:rsidRPr="00AD409A" w:rsidDel="00E534D2">
          <w:rPr>
            <w:rFonts w:ascii="Times New Roman" w:eastAsia="Times New Roman" w:hAnsi="Times New Roman" w:cs="Times New Roman"/>
            <w:sz w:val="24"/>
            <w:szCs w:val="24"/>
          </w:rPr>
          <w:delText xml:space="preserve"> </w:delText>
        </w:r>
        <w:r w:rsidR="00F0751C" w:rsidRPr="008A5EC9" w:rsidDel="00E534D2">
          <w:fldChar w:fldCharType="begin"/>
        </w:r>
        <w:r w:rsidR="00F0751C" w:rsidRPr="00AD409A" w:rsidDel="00E534D2">
          <w:delInstrText xml:space="preserve"> HYPERLINK "https://doi.org/10.1016/j.apmr.2023.01.011" \h </w:delInstrText>
        </w:r>
        <w:r w:rsidR="00F0751C" w:rsidRPr="00AD409A" w:rsidDel="00E534D2">
          <w:fldChar w:fldCharType="separate"/>
        </w:r>
        <w:r w:rsidR="009F74C5" w:rsidRPr="00AF2230" w:rsidDel="00E534D2">
          <w:rPr>
            <w:rFonts w:ascii="Times New Roman" w:eastAsia="Times New Roman" w:hAnsi="Times New Roman" w:cs="Times New Roman"/>
            <w:color w:val="1155CC"/>
            <w:sz w:val="24"/>
            <w:szCs w:val="24"/>
            <w:u w:val="single"/>
          </w:rPr>
          <w:delText>https://doi.org/10.1016/j.apmr.2023.01.011</w:delText>
        </w:r>
        <w:r w:rsidR="00F0751C" w:rsidRPr="00AF2230" w:rsidDel="00E534D2">
          <w:rPr>
            <w:rFonts w:ascii="Times New Roman" w:eastAsia="Times New Roman" w:hAnsi="Times New Roman" w:cs="Times New Roman"/>
            <w:color w:val="1155CC"/>
            <w:sz w:val="24"/>
            <w:szCs w:val="24"/>
            <w:u w:val="single"/>
          </w:rPr>
          <w:fldChar w:fldCharType="end"/>
        </w:r>
      </w:del>
    </w:p>
    <w:p w14:paraId="595C43F7" w14:textId="370208FC" w:rsidR="009F74C5" w:rsidRDefault="00B056D9" w:rsidP="00B056D9">
      <w:pPr>
        <w:spacing w:line="480" w:lineRule="auto"/>
        <w:rPr>
          <w:rFonts w:ascii="Times New Roman" w:eastAsia="Times New Roman" w:hAnsi="Times New Roman" w:cs="Times New Roman"/>
          <w:sz w:val="24"/>
          <w:szCs w:val="24"/>
        </w:rPr>
        <w:pPrChange w:id="598" w:author="Editorial Integra" w:date="2025-04-04T23:06:00Z">
          <w:pPr>
            <w:numPr>
              <w:numId w:val="8"/>
            </w:numPr>
            <w:spacing w:line="480" w:lineRule="auto"/>
            <w:ind w:left="720" w:hanging="360"/>
          </w:pPr>
        </w:pPrChange>
      </w:pPr>
      <w:ins w:id="599" w:author="Editorial Integra" w:date="2025-04-04T23:06:00Z">
        <w:r>
          <w:rPr>
            <w:rFonts w:ascii="Times New Roman" w:eastAsia="Times New Roman" w:hAnsi="Times New Roman" w:cs="Times New Roman"/>
            <w:sz w:val="24"/>
            <w:szCs w:val="24"/>
          </w:rPr>
          <w:t>[9]</w:t>
        </w:r>
        <w:r w:rsidR="005E1B0D">
          <w:rPr>
            <w:rFonts w:ascii="Times New Roman" w:eastAsia="Times New Roman" w:hAnsi="Times New Roman" w:cs="Times New Roman"/>
            <w:sz w:val="24"/>
            <w:szCs w:val="24"/>
          </w:rPr>
          <w:tab/>
        </w:r>
      </w:ins>
      <w:proofErr w:type="spellStart"/>
      <w:r w:rsidR="009F74C5">
        <w:rPr>
          <w:rFonts w:ascii="Times New Roman" w:eastAsia="Times New Roman" w:hAnsi="Times New Roman" w:cs="Times New Roman"/>
          <w:sz w:val="24"/>
          <w:szCs w:val="24"/>
        </w:rPr>
        <w:t>Viel</w:t>
      </w:r>
      <w:proofErr w:type="spellEnd"/>
      <w:del w:id="600" w:author="Editorial Integra" w:date="2025-04-04T23:15:00Z">
        <w:r w:rsidR="009F74C5" w:rsidDel="007A78B4">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É</w:t>
      </w:r>
      <w:del w:id="601" w:author="Editorial Integra" w:date="2025-04-04T23:15:00Z">
        <w:r w:rsidR="009F74C5" w:rsidDel="007A78B4">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w:t>
      </w:r>
      <w:del w:id="602" w:author="Editorial Integra" w:date="2025-04-04T23:15:00Z">
        <w:r w:rsidR="009F74C5" w:rsidDel="007A78B4">
          <w:rPr>
            <w:rFonts w:ascii="Times New Roman" w:eastAsia="Times New Roman" w:hAnsi="Times New Roman" w:cs="Times New Roman"/>
            <w:sz w:val="24"/>
            <w:szCs w:val="24"/>
          </w:rPr>
          <w:delText xml:space="preserve"> D.</w:delText>
        </w:r>
      </w:del>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Pérennou</w:t>
      </w:r>
      <w:proofErr w:type="spellEnd"/>
      <w:ins w:id="603" w:author="Editorial Integra" w:date="2025-04-04T23:15:00Z">
        <w:r w:rsidR="007A78B4">
          <w:rPr>
            <w:rFonts w:ascii="Times New Roman" w:eastAsia="Times New Roman" w:hAnsi="Times New Roman" w:cs="Times New Roman"/>
            <w:sz w:val="24"/>
            <w:szCs w:val="24"/>
          </w:rPr>
          <w:t xml:space="preserve"> D</w:t>
        </w:r>
      </w:ins>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Ripart</w:t>
      </w:r>
      <w:proofErr w:type="spellEnd"/>
      <w:del w:id="604" w:author="Editorial Integra" w:date="2025-04-04T23:15:00Z">
        <w:r w:rsidR="009F74C5" w:rsidDel="007A78B4">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J</w:t>
      </w:r>
      <w:del w:id="605" w:author="Editorial Integra" w:date="2025-04-04T23:15:00Z">
        <w:r w:rsidR="009F74C5" w:rsidDel="007A78B4">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w:t>
      </w:r>
      <w:del w:id="606" w:author="Editorial Integra" w:date="2025-04-04T23:15:00Z">
        <w:r w:rsidR="009F74C5" w:rsidDel="007A78B4">
          <w:rPr>
            <w:rFonts w:ascii="Times New Roman" w:eastAsia="Times New Roman" w:hAnsi="Times New Roman" w:cs="Times New Roman"/>
            <w:sz w:val="24"/>
            <w:szCs w:val="24"/>
          </w:rPr>
          <w:delText xml:space="preserve"> J. </w:delText>
        </w:r>
      </w:del>
      <w:ins w:id="607" w:author="Editorial Integra" w:date="2025-04-04T23:15:00Z">
        <w:r w:rsidR="007A78B4">
          <w:rPr>
            <w:rFonts w:ascii="Times New Roman" w:eastAsia="Times New Roman" w:hAnsi="Times New Roman" w:cs="Times New Roman"/>
            <w:sz w:val="24"/>
            <w:szCs w:val="24"/>
          </w:rPr>
          <w:t xml:space="preserve"> </w:t>
        </w:r>
      </w:ins>
      <w:proofErr w:type="spellStart"/>
      <w:r w:rsidR="009F74C5">
        <w:rPr>
          <w:rFonts w:ascii="Times New Roman" w:eastAsia="Times New Roman" w:hAnsi="Times New Roman" w:cs="Times New Roman"/>
          <w:sz w:val="24"/>
          <w:szCs w:val="24"/>
        </w:rPr>
        <w:t>Pélissier</w:t>
      </w:r>
      <w:proofErr w:type="spellEnd"/>
      <w:ins w:id="608" w:author="Editorial Integra" w:date="2025-04-04T23:15:00Z">
        <w:r w:rsidR="007A78B4">
          <w:rPr>
            <w:rFonts w:ascii="Times New Roman" w:eastAsia="Times New Roman" w:hAnsi="Times New Roman" w:cs="Times New Roman"/>
            <w:sz w:val="24"/>
            <w:szCs w:val="24"/>
          </w:rPr>
          <w:t xml:space="preserve"> J</w:t>
        </w:r>
      </w:ins>
      <w:r w:rsidR="009F74C5">
        <w:rPr>
          <w:rFonts w:ascii="Times New Roman" w:eastAsia="Times New Roman" w:hAnsi="Times New Roman" w:cs="Times New Roman"/>
          <w:sz w:val="24"/>
          <w:szCs w:val="24"/>
        </w:rPr>
        <w:t xml:space="preserve">, </w:t>
      </w:r>
      <w:del w:id="609" w:author="Editorial Integra" w:date="2025-04-04T23:15:00Z">
        <w:r w:rsidR="009F74C5" w:rsidDel="007A78B4">
          <w:rPr>
            <w:rFonts w:ascii="Times New Roman" w:eastAsia="Times New Roman" w:hAnsi="Times New Roman" w:cs="Times New Roman"/>
            <w:sz w:val="24"/>
            <w:szCs w:val="24"/>
          </w:rPr>
          <w:delText xml:space="preserve">&amp; J.J. </w:delText>
        </w:r>
      </w:del>
      <w:proofErr w:type="spellStart"/>
      <w:r w:rsidR="009F74C5">
        <w:rPr>
          <w:rFonts w:ascii="Times New Roman" w:eastAsia="Times New Roman" w:hAnsi="Times New Roman" w:cs="Times New Roman"/>
          <w:sz w:val="24"/>
          <w:szCs w:val="24"/>
        </w:rPr>
        <w:t>Eledjam</w:t>
      </w:r>
      <w:proofErr w:type="spellEnd"/>
      <w:ins w:id="610" w:author="Editorial Integra" w:date="2025-04-04T23:15:00Z">
        <w:r w:rsidR="007A78B4">
          <w:rPr>
            <w:rFonts w:ascii="Times New Roman" w:eastAsia="Times New Roman" w:hAnsi="Times New Roman" w:cs="Times New Roman"/>
            <w:sz w:val="24"/>
            <w:szCs w:val="24"/>
          </w:rPr>
          <w:t xml:space="preserve"> JJ</w:t>
        </w:r>
      </w:ins>
      <w:r w:rsidR="009F74C5">
        <w:rPr>
          <w:rFonts w:ascii="Times New Roman" w:eastAsia="Times New Roman" w:hAnsi="Times New Roman" w:cs="Times New Roman"/>
          <w:sz w:val="24"/>
          <w:szCs w:val="24"/>
        </w:rPr>
        <w:t xml:space="preserve">. </w:t>
      </w:r>
      <w:del w:id="611" w:author="Editorial Integra" w:date="2025-04-04T23:15:00Z">
        <w:r w:rsidR="009F74C5" w:rsidDel="007A78B4">
          <w:rPr>
            <w:rFonts w:ascii="Times New Roman" w:eastAsia="Times New Roman" w:hAnsi="Times New Roman" w:cs="Times New Roman"/>
            <w:sz w:val="24"/>
            <w:szCs w:val="24"/>
          </w:rPr>
          <w:delText xml:space="preserve">(2002). </w:delText>
        </w:r>
      </w:del>
      <w:proofErr w:type="spellStart"/>
      <w:proofErr w:type="gramStart"/>
      <w:r w:rsidR="009F74C5">
        <w:rPr>
          <w:rFonts w:ascii="Times New Roman" w:eastAsia="Times New Roman" w:hAnsi="Times New Roman" w:cs="Times New Roman"/>
          <w:sz w:val="24"/>
          <w:szCs w:val="24"/>
        </w:rPr>
        <w:t>Neurolytic</w:t>
      </w:r>
      <w:proofErr w:type="spellEnd"/>
      <w:r w:rsidR="009F74C5">
        <w:rPr>
          <w:rFonts w:ascii="Times New Roman" w:eastAsia="Times New Roman" w:hAnsi="Times New Roman" w:cs="Times New Roman"/>
          <w:sz w:val="24"/>
          <w:szCs w:val="24"/>
        </w:rPr>
        <w:t xml:space="preserve"> blockade of the </w:t>
      </w:r>
      <w:proofErr w:type="spellStart"/>
      <w:r w:rsidR="009F74C5">
        <w:rPr>
          <w:rFonts w:ascii="Times New Roman" w:eastAsia="Times New Roman" w:hAnsi="Times New Roman" w:cs="Times New Roman"/>
          <w:sz w:val="24"/>
          <w:szCs w:val="24"/>
        </w:rPr>
        <w:t>obturator</w:t>
      </w:r>
      <w:proofErr w:type="spellEnd"/>
      <w:r w:rsidR="009F74C5">
        <w:rPr>
          <w:rFonts w:ascii="Times New Roman" w:eastAsia="Times New Roman" w:hAnsi="Times New Roman" w:cs="Times New Roman"/>
          <w:sz w:val="24"/>
          <w:szCs w:val="24"/>
        </w:rPr>
        <w:t xml:space="preserve"> nerve for intractable spasticity of adductor thigh muscles.</w:t>
      </w:r>
      <w:proofErr w:type="gramEnd"/>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Eur</w:t>
      </w:r>
      <w:proofErr w:type="spellEnd"/>
      <w:del w:id="612" w:author="Editorial Integra" w:date="2025-04-04T23:16:00Z">
        <w:r w:rsidR="009F74C5" w:rsidDel="00061638">
          <w:rPr>
            <w:rFonts w:ascii="Times New Roman" w:eastAsia="Times New Roman" w:hAnsi="Times New Roman" w:cs="Times New Roman"/>
            <w:sz w:val="24"/>
            <w:szCs w:val="24"/>
          </w:rPr>
          <w:delText>opean</w:delText>
        </w:r>
      </w:del>
      <w:r w:rsidR="009F74C5">
        <w:rPr>
          <w:rFonts w:ascii="Times New Roman" w:eastAsia="Times New Roman" w:hAnsi="Times New Roman" w:cs="Times New Roman"/>
          <w:sz w:val="24"/>
          <w:szCs w:val="24"/>
        </w:rPr>
        <w:t xml:space="preserve"> J</w:t>
      </w:r>
      <w:del w:id="613" w:author="Editorial Integra" w:date="2025-04-04T23:16:00Z">
        <w:r w:rsidR="009F74C5" w:rsidDel="007A78B4">
          <w:rPr>
            <w:rFonts w:ascii="Times New Roman" w:eastAsia="Times New Roman" w:hAnsi="Times New Roman" w:cs="Times New Roman"/>
            <w:sz w:val="24"/>
            <w:szCs w:val="24"/>
          </w:rPr>
          <w:delText>ournal of</w:delText>
        </w:r>
      </w:del>
      <w:r w:rsidR="009F74C5">
        <w:rPr>
          <w:rFonts w:ascii="Times New Roman" w:eastAsia="Times New Roman" w:hAnsi="Times New Roman" w:cs="Times New Roman"/>
          <w:sz w:val="24"/>
          <w:szCs w:val="24"/>
        </w:rPr>
        <w:t xml:space="preserve"> Pain</w:t>
      </w:r>
      <w:ins w:id="614" w:author="Editorial Integra" w:date="2025-04-04T23:16:00Z">
        <w:r w:rsidR="007A78B4">
          <w:rPr>
            <w:rFonts w:ascii="Times New Roman" w:eastAsia="Times New Roman" w:hAnsi="Times New Roman" w:cs="Times New Roman"/>
            <w:sz w:val="24"/>
            <w:szCs w:val="24"/>
          </w:rPr>
          <w:t xml:space="preserve"> 2002</w:t>
        </w:r>
        <w:proofErr w:type="gramStart"/>
        <w:r w:rsidR="007A78B4">
          <w:rPr>
            <w:rFonts w:ascii="Times New Roman" w:eastAsia="Times New Roman" w:hAnsi="Times New Roman" w:cs="Times New Roman"/>
            <w:sz w:val="24"/>
            <w:szCs w:val="24"/>
          </w:rPr>
          <w:t>;</w:t>
        </w:r>
      </w:ins>
      <w:proofErr w:type="gramEnd"/>
      <w:del w:id="615" w:author="Editorial Integra" w:date="2025-04-04T23:16:00Z">
        <w:r w:rsidR="009F74C5" w:rsidDel="007A78B4">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6(2)</w:t>
      </w:r>
      <w:ins w:id="616" w:author="Editorial Integra" w:date="2025-04-04T23:16:00Z">
        <w:r w:rsidR="007A78B4">
          <w:rPr>
            <w:rFonts w:ascii="Times New Roman" w:eastAsia="Times New Roman" w:hAnsi="Times New Roman" w:cs="Times New Roman"/>
            <w:sz w:val="24"/>
            <w:szCs w:val="24"/>
          </w:rPr>
          <w:t>:</w:t>
        </w:r>
      </w:ins>
      <w:del w:id="617" w:author="Editorial Integra" w:date="2025-04-04T23:16:00Z">
        <w:r w:rsidR="009F74C5" w:rsidDel="007A78B4">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97</w:t>
      </w:r>
      <w:ins w:id="618" w:author="Editorial Integra" w:date="2025-04-04T23:27:00Z">
        <w:r w:rsidR="001925CF" w:rsidRPr="00D374CC">
          <w:rPr>
            <w:lang w:val="en-US"/>
          </w:rPr>
          <w:t>-</w:t>
        </w:r>
      </w:ins>
      <w:del w:id="619" w:author="Editorial Integra" w:date="2025-04-04T23:27:00Z">
        <w:r w:rsidR="009F74C5" w:rsidDel="001925CF">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104.</w:t>
      </w:r>
      <w:del w:id="620" w:author="Editorial Integra" w:date="2025-04-04T23:16:00Z">
        <w:r w:rsidR="009F74C5" w:rsidDel="007A78B4">
          <w:rPr>
            <w:rFonts w:ascii="Times New Roman" w:eastAsia="Times New Roman" w:hAnsi="Times New Roman" w:cs="Times New Roman"/>
            <w:sz w:val="24"/>
            <w:szCs w:val="24"/>
          </w:rPr>
          <w:delText xml:space="preserve"> https://doi.org/10.1053/eujp.2001.0269</w:delText>
        </w:r>
      </w:del>
    </w:p>
    <w:p w14:paraId="43A83804" w14:textId="311733B8" w:rsidR="009F74C5" w:rsidRDefault="005E1B0D" w:rsidP="005E1B0D">
      <w:pPr>
        <w:spacing w:line="480" w:lineRule="auto"/>
        <w:rPr>
          <w:rFonts w:ascii="Times New Roman" w:eastAsia="Times New Roman" w:hAnsi="Times New Roman" w:cs="Times New Roman"/>
          <w:sz w:val="24"/>
          <w:szCs w:val="24"/>
        </w:rPr>
        <w:pPrChange w:id="621" w:author="Editorial Integra" w:date="2025-04-04T23:06:00Z">
          <w:pPr>
            <w:numPr>
              <w:numId w:val="8"/>
            </w:numPr>
            <w:spacing w:line="480" w:lineRule="auto"/>
            <w:ind w:left="720" w:hanging="360"/>
          </w:pPr>
        </w:pPrChange>
      </w:pPr>
      <w:ins w:id="622" w:author="Editorial Integra" w:date="2025-04-04T23:06:00Z">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ins>
      <w:proofErr w:type="spellStart"/>
      <w:r w:rsidR="009F74C5">
        <w:rPr>
          <w:rFonts w:ascii="Times New Roman" w:eastAsia="Times New Roman" w:hAnsi="Times New Roman" w:cs="Times New Roman"/>
          <w:sz w:val="24"/>
          <w:szCs w:val="24"/>
        </w:rPr>
        <w:t>Shackleton</w:t>
      </w:r>
      <w:proofErr w:type="spellEnd"/>
      <w:del w:id="623" w:author="Editorial Integra" w:date="2025-04-04T23:14:00Z">
        <w:r w:rsidR="009F74C5" w:rsidDel="00A20827">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C</w:t>
      </w:r>
      <w:del w:id="624" w:author="Editorial Integra" w:date="2025-04-04T23:14:00Z">
        <w:r w:rsidR="009F74C5" w:rsidDel="00A20827">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Evans</w:t>
      </w:r>
      <w:del w:id="625" w:author="Editorial Integra" w:date="2025-04-04T23:14:00Z">
        <w:r w:rsidR="009F74C5" w:rsidDel="00A20827">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R</w:t>
      </w:r>
      <w:del w:id="626" w:author="Editorial Integra" w:date="2025-04-04T23:14:00Z">
        <w:r w:rsidR="009F74C5" w:rsidDel="00A20827">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West</w:t>
      </w:r>
      <w:del w:id="627" w:author="Editorial Integra" w:date="2025-04-04T23:14:00Z">
        <w:r w:rsidR="009F74C5" w:rsidDel="00A20827">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S</w:t>
      </w:r>
      <w:del w:id="628" w:author="Editorial Integra" w:date="2025-04-04T23:14:00Z">
        <w:r w:rsidR="009F74C5" w:rsidDel="00A20827">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Derman</w:t>
      </w:r>
      <w:proofErr w:type="spellEnd"/>
      <w:del w:id="629" w:author="Editorial Integra" w:date="2025-04-04T23:14:00Z">
        <w:r w:rsidR="009F74C5" w:rsidDel="00A20827">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w:t>
      </w:r>
      <w:del w:id="630" w:author="Editorial Integra" w:date="2025-04-04T23:14:00Z">
        <w:r w:rsidR="009F74C5" w:rsidDel="00A20827">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del w:id="631" w:author="Editorial Integra" w:date="2025-04-04T23:14:00Z">
        <w:r w:rsidR="009F74C5" w:rsidDel="00A20827">
          <w:rPr>
            <w:rFonts w:ascii="Times New Roman" w:eastAsia="Times New Roman" w:hAnsi="Times New Roman" w:cs="Times New Roman"/>
            <w:sz w:val="24"/>
            <w:szCs w:val="24"/>
          </w:rPr>
          <w:delText xml:space="preserve">&amp; </w:delText>
        </w:r>
      </w:del>
      <w:proofErr w:type="spellStart"/>
      <w:r w:rsidR="009F74C5">
        <w:rPr>
          <w:rFonts w:ascii="Times New Roman" w:eastAsia="Times New Roman" w:hAnsi="Times New Roman" w:cs="Times New Roman"/>
          <w:sz w:val="24"/>
          <w:szCs w:val="24"/>
        </w:rPr>
        <w:t>Albertus</w:t>
      </w:r>
      <w:proofErr w:type="spellEnd"/>
      <w:del w:id="632" w:author="Editorial Integra" w:date="2025-04-04T23:14:00Z">
        <w:r w:rsidR="009F74C5" w:rsidDel="00A20827">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Y. </w:t>
      </w:r>
      <w:del w:id="633" w:author="Editorial Integra" w:date="2025-04-04T23:14:00Z">
        <w:r w:rsidR="009F74C5" w:rsidDel="00A20827">
          <w:rPr>
            <w:rFonts w:ascii="Times New Roman" w:eastAsia="Times New Roman" w:hAnsi="Times New Roman" w:cs="Times New Roman"/>
            <w:sz w:val="24"/>
            <w:szCs w:val="24"/>
          </w:rPr>
          <w:delText xml:space="preserve">(2023). </w:delText>
        </w:r>
      </w:del>
      <w:r w:rsidR="009F74C5">
        <w:rPr>
          <w:rFonts w:ascii="Times New Roman" w:eastAsia="Times New Roman" w:hAnsi="Times New Roman" w:cs="Times New Roman"/>
          <w:sz w:val="24"/>
          <w:szCs w:val="24"/>
        </w:rPr>
        <w:t xml:space="preserve">Robotic </w:t>
      </w:r>
      <w:proofErr w:type="spellStart"/>
      <w:r w:rsidR="009F74C5">
        <w:rPr>
          <w:rFonts w:ascii="Times New Roman" w:eastAsia="Times New Roman" w:hAnsi="Times New Roman" w:cs="Times New Roman"/>
          <w:sz w:val="24"/>
          <w:szCs w:val="24"/>
        </w:rPr>
        <w:t>locomotor</w:t>
      </w:r>
      <w:proofErr w:type="spellEnd"/>
      <w:r w:rsidR="009F74C5">
        <w:rPr>
          <w:rFonts w:ascii="Times New Roman" w:eastAsia="Times New Roman" w:hAnsi="Times New Roman" w:cs="Times New Roman"/>
          <w:sz w:val="24"/>
          <w:szCs w:val="24"/>
        </w:rPr>
        <w:t xml:space="preserve"> training for spasticity, pain, and quality of life in individuals with chronic SC</w:t>
      </w:r>
      <w:r w:rsidR="009F74C5" w:rsidRPr="008A5EC9">
        <w:rPr>
          <w:rFonts w:ascii="Times New Roman" w:eastAsia="Times New Roman" w:hAnsi="Times New Roman" w:cs="Times New Roman"/>
          <w:sz w:val="24"/>
          <w:szCs w:val="24"/>
        </w:rPr>
        <w:t xml:space="preserve">I: A pilot randomized controlled trial. </w:t>
      </w:r>
      <w:r w:rsidR="009F74C5" w:rsidRPr="00A20827">
        <w:rPr>
          <w:rFonts w:ascii="Times New Roman" w:eastAsia="Times New Roman" w:hAnsi="Times New Roman" w:cs="Times New Roman"/>
          <w:sz w:val="24"/>
          <w:szCs w:val="24"/>
          <w:rPrChange w:id="634" w:author="Editorial Integra" w:date="2025-04-04T23:14:00Z">
            <w:rPr>
              <w:rFonts w:ascii="Times New Roman" w:eastAsia="Times New Roman" w:hAnsi="Times New Roman" w:cs="Times New Roman"/>
              <w:i/>
              <w:sz w:val="24"/>
              <w:szCs w:val="24"/>
            </w:rPr>
          </w:rPrChange>
        </w:rPr>
        <w:t>Front</w:t>
      </w:r>
      <w:del w:id="635" w:author="Editorial Integra" w:date="2025-04-04T23:14:00Z">
        <w:r w:rsidR="009F74C5" w:rsidRPr="00A20827" w:rsidDel="00A20827">
          <w:rPr>
            <w:rFonts w:ascii="Times New Roman" w:eastAsia="Times New Roman" w:hAnsi="Times New Roman" w:cs="Times New Roman"/>
            <w:sz w:val="24"/>
            <w:szCs w:val="24"/>
            <w:rPrChange w:id="636" w:author="Editorial Integra" w:date="2025-04-04T23:14:00Z">
              <w:rPr>
                <w:rFonts w:ascii="Times New Roman" w:eastAsia="Times New Roman" w:hAnsi="Times New Roman" w:cs="Times New Roman"/>
                <w:i/>
                <w:sz w:val="24"/>
                <w:szCs w:val="24"/>
              </w:rPr>
            </w:rPrChange>
          </w:rPr>
          <w:delText>iers in</w:delText>
        </w:r>
      </w:del>
      <w:r w:rsidR="009F74C5" w:rsidRPr="00A20827">
        <w:rPr>
          <w:rFonts w:ascii="Times New Roman" w:eastAsia="Times New Roman" w:hAnsi="Times New Roman" w:cs="Times New Roman"/>
          <w:sz w:val="24"/>
          <w:szCs w:val="24"/>
          <w:rPrChange w:id="637" w:author="Editorial Integra" w:date="2025-04-04T23:14:00Z">
            <w:rPr>
              <w:rFonts w:ascii="Times New Roman" w:eastAsia="Times New Roman" w:hAnsi="Times New Roman" w:cs="Times New Roman"/>
              <w:i/>
              <w:sz w:val="24"/>
              <w:szCs w:val="24"/>
            </w:rPr>
          </w:rPrChange>
        </w:rPr>
        <w:t xml:space="preserve"> </w:t>
      </w:r>
      <w:proofErr w:type="spellStart"/>
      <w:r w:rsidR="009F74C5" w:rsidRPr="00A20827">
        <w:rPr>
          <w:rFonts w:ascii="Times New Roman" w:eastAsia="Times New Roman" w:hAnsi="Times New Roman" w:cs="Times New Roman"/>
          <w:sz w:val="24"/>
          <w:szCs w:val="24"/>
          <w:rPrChange w:id="638" w:author="Editorial Integra" w:date="2025-04-04T23:14:00Z">
            <w:rPr>
              <w:rFonts w:ascii="Times New Roman" w:eastAsia="Times New Roman" w:hAnsi="Times New Roman" w:cs="Times New Roman"/>
              <w:i/>
              <w:sz w:val="24"/>
              <w:szCs w:val="24"/>
            </w:rPr>
          </w:rPrChange>
        </w:rPr>
        <w:t>Rehabil</w:t>
      </w:r>
      <w:proofErr w:type="spellEnd"/>
      <w:del w:id="639" w:author="Editorial Integra" w:date="2025-04-04T23:14:00Z">
        <w:r w:rsidR="009F74C5" w:rsidRPr="00A20827" w:rsidDel="00A20827">
          <w:rPr>
            <w:rFonts w:ascii="Times New Roman" w:eastAsia="Times New Roman" w:hAnsi="Times New Roman" w:cs="Times New Roman"/>
            <w:sz w:val="24"/>
            <w:szCs w:val="24"/>
            <w:rPrChange w:id="640" w:author="Editorial Integra" w:date="2025-04-04T23:14:00Z">
              <w:rPr>
                <w:rFonts w:ascii="Times New Roman" w:eastAsia="Times New Roman" w:hAnsi="Times New Roman" w:cs="Times New Roman"/>
                <w:i/>
                <w:sz w:val="24"/>
                <w:szCs w:val="24"/>
              </w:rPr>
            </w:rPrChange>
          </w:rPr>
          <w:delText>itation</w:delText>
        </w:r>
      </w:del>
      <w:r w:rsidR="009F74C5" w:rsidRPr="00A20827">
        <w:rPr>
          <w:rFonts w:ascii="Times New Roman" w:eastAsia="Times New Roman" w:hAnsi="Times New Roman" w:cs="Times New Roman"/>
          <w:sz w:val="24"/>
          <w:szCs w:val="24"/>
          <w:rPrChange w:id="641" w:author="Editorial Integra" w:date="2025-04-04T23:14:00Z">
            <w:rPr>
              <w:rFonts w:ascii="Times New Roman" w:eastAsia="Times New Roman" w:hAnsi="Times New Roman" w:cs="Times New Roman"/>
              <w:i/>
              <w:sz w:val="24"/>
              <w:szCs w:val="24"/>
            </w:rPr>
          </w:rPrChange>
        </w:rPr>
        <w:t xml:space="preserve"> </w:t>
      </w:r>
      <w:proofErr w:type="spellStart"/>
      <w:r w:rsidR="009F74C5" w:rsidRPr="00A20827">
        <w:rPr>
          <w:rFonts w:ascii="Times New Roman" w:eastAsia="Times New Roman" w:hAnsi="Times New Roman" w:cs="Times New Roman"/>
          <w:sz w:val="24"/>
          <w:szCs w:val="24"/>
          <w:rPrChange w:id="642" w:author="Editorial Integra" w:date="2025-04-04T23:14:00Z">
            <w:rPr>
              <w:rFonts w:ascii="Times New Roman" w:eastAsia="Times New Roman" w:hAnsi="Times New Roman" w:cs="Times New Roman"/>
              <w:i/>
              <w:sz w:val="24"/>
              <w:szCs w:val="24"/>
            </w:rPr>
          </w:rPrChange>
        </w:rPr>
        <w:t>Sci</w:t>
      </w:r>
      <w:proofErr w:type="spellEnd"/>
      <w:ins w:id="643" w:author="Editorial Integra" w:date="2025-04-04T23:14:00Z">
        <w:r w:rsidR="00A20827">
          <w:rPr>
            <w:rFonts w:ascii="Times New Roman" w:eastAsia="Times New Roman" w:hAnsi="Times New Roman" w:cs="Times New Roman"/>
            <w:sz w:val="24"/>
            <w:szCs w:val="24"/>
          </w:rPr>
          <w:t xml:space="preserve"> 2023</w:t>
        </w:r>
        <w:proofErr w:type="gramStart"/>
        <w:r w:rsidR="00A20827">
          <w:rPr>
            <w:rFonts w:ascii="Times New Roman" w:eastAsia="Times New Roman" w:hAnsi="Times New Roman" w:cs="Times New Roman"/>
            <w:sz w:val="24"/>
            <w:szCs w:val="24"/>
          </w:rPr>
          <w:t>;</w:t>
        </w:r>
      </w:ins>
      <w:proofErr w:type="gramEnd"/>
      <w:del w:id="644" w:author="Editorial Integra" w:date="2025-04-04T23:14:00Z">
        <w:r w:rsidR="009F74C5" w:rsidRPr="00A20827" w:rsidDel="00A20827">
          <w:rPr>
            <w:rFonts w:ascii="Times New Roman" w:eastAsia="Times New Roman" w:hAnsi="Times New Roman" w:cs="Times New Roman"/>
            <w:sz w:val="24"/>
            <w:szCs w:val="24"/>
            <w:rPrChange w:id="645" w:author="Editorial Integra" w:date="2025-04-04T23:14:00Z">
              <w:rPr>
                <w:rFonts w:ascii="Times New Roman" w:eastAsia="Times New Roman" w:hAnsi="Times New Roman" w:cs="Times New Roman"/>
                <w:i/>
                <w:sz w:val="24"/>
                <w:szCs w:val="24"/>
              </w:rPr>
            </w:rPrChange>
          </w:rPr>
          <w:delText xml:space="preserve">ences, </w:delText>
        </w:r>
      </w:del>
      <w:r w:rsidR="009F74C5" w:rsidRPr="00A20827">
        <w:rPr>
          <w:rFonts w:ascii="Times New Roman" w:eastAsia="Times New Roman" w:hAnsi="Times New Roman" w:cs="Times New Roman"/>
          <w:sz w:val="24"/>
          <w:szCs w:val="24"/>
          <w:rPrChange w:id="646" w:author="Editorial Integra" w:date="2025-04-04T23:14:00Z">
            <w:rPr>
              <w:rFonts w:ascii="Times New Roman" w:eastAsia="Times New Roman" w:hAnsi="Times New Roman" w:cs="Times New Roman"/>
              <w:i/>
              <w:sz w:val="24"/>
              <w:szCs w:val="24"/>
            </w:rPr>
          </w:rPrChange>
        </w:rPr>
        <w:t xml:space="preserve">4. </w:t>
      </w:r>
      <w:r w:rsidR="00F0751C" w:rsidRPr="008A5EC9">
        <w:fldChar w:fldCharType="begin"/>
      </w:r>
      <w:r w:rsidR="00F0751C" w:rsidRPr="00AD409A">
        <w:instrText xml:space="preserve"> HYPERLINK "https://doi.org/10.3389/fresc.2023.1003360" \h </w:instrText>
      </w:r>
      <w:r w:rsidR="00F0751C" w:rsidRPr="00AD409A">
        <w:fldChar w:fldCharType="separate"/>
      </w:r>
      <w:r w:rsidR="009F74C5" w:rsidRPr="00AF2230">
        <w:rPr>
          <w:rFonts w:ascii="Times New Roman" w:eastAsia="Times New Roman" w:hAnsi="Times New Roman" w:cs="Times New Roman"/>
          <w:color w:val="1155CC"/>
          <w:sz w:val="24"/>
          <w:szCs w:val="24"/>
          <w:u w:val="single"/>
        </w:rPr>
        <w:t>https://doi.org/10.3389/fresc.2023.1003360</w:t>
      </w:r>
      <w:r w:rsidR="00F0751C" w:rsidRPr="00AF2230">
        <w:rPr>
          <w:rFonts w:ascii="Times New Roman" w:eastAsia="Times New Roman" w:hAnsi="Times New Roman" w:cs="Times New Roman"/>
          <w:color w:val="1155CC"/>
          <w:sz w:val="24"/>
          <w:szCs w:val="24"/>
          <w:u w:val="single"/>
        </w:rPr>
        <w:fldChar w:fldCharType="end"/>
      </w:r>
    </w:p>
    <w:p w14:paraId="2779D0C4" w14:textId="7C2BCB76" w:rsidR="009F74C5" w:rsidRDefault="005E1B0D" w:rsidP="005E1B0D">
      <w:pPr>
        <w:spacing w:line="480" w:lineRule="auto"/>
        <w:rPr>
          <w:rFonts w:ascii="Times New Roman" w:eastAsia="Times New Roman" w:hAnsi="Times New Roman" w:cs="Times New Roman"/>
          <w:sz w:val="24"/>
          <w:szCs w:val="24"/>
        </w:rPr>
        <w:pPrChange w:id="647" w:author="Editorial Integra" w:date="2025-04-04T23:06:00Z">
          <w:pPr>
            <w:numPr>
              <w:numId w:val="8"/>
            </w:numPr>
            <w:spacing w:line="480" w:lineRule="auto"/>
            <w:ind w:left="720" w:hanging="360"/>
          </w:pPr>
        </w:pPrChange>
      </w:pPr>
      <w:ins w:id="648" w:author="Editorial Integra" w:date="2025-04-04T23:06:00Z">
        <w:r w:rsidRPr="005E1B0D">
          <w:rPr>
            <w:rFonts w:ascii="Times New Roman" w:eastAsia="Times New Roman" w:hAnsi="Times New Roman" w:cs="Times New Roman"/>
            <w:sz w:val="24"/>
            <w:szCs w:val="24"/>
            <w:rPrChange w:id="649" w:author="Editorial Integra" w:date="2025-04-04T23:07:00Z">
              <w:rPr>
                <w:rFonts w:ascii="Times New Roman" w:eastAsia="Times New Roman" w:hAnsi="Times New Roman" w:cs="Times New Roman"/>
                <w:i/>
                <w:sz w:val="24"/>
                <w:szCs w:val="24"/>
              </w:rPr>
            </w:rPrChange>
          </w:rPr>
          <w:t>[11]</w:t>
        </w:r>
      </w:ins>
      <w:ins w:id="650" w:author="Editorial Integra" w:date="2025-04-04T23:07:00Z">
        <w:r>
          <w:rPr>
            <w:rFonts w:ascii="Times New Roman" w:eastAsia="Times New Roman" w:hAnsi="Times New Roman" w:cs="Times New Roman"/>
            <w:i/>
            <w:sz w:val="24"/>
            <w:szCs w:val="24"/>
          </w:rPr>
          <w:tab/>
        </w:r>
      </w:ins>
      <w:r w:rsidR="009F74C5">
        <w:rPr>
          <w:rFonts w:ascii="Times New Roman" w:eastAsia="Times New Roman" w:hAnsi="Times New Roman" w:cs="Times New Roman"/>
          <w:i/>
          <w:sz w:val="24"/>
          <w:szCs w:val="24"/>
        </w:rPr>
        <w:t xml:space="preserve">Clostridium </w:t>
      </w:r>
      <w:proofErr w:type="spellStart"/>
      <w:r w:rsidR="009F74C5">
        <w:rPr>
          <w:rFonts w:ascii="Times New Roman" w:eastAsia="Times New Roman" w:hAnsi="Times New Roman" w:cs="Times New Roman"/>
          <w:i/>
          <w:sz w:val="24"/>
          <w:szCs w:val="24"/>
        </w:rPr>
        <w:t>botulinum</w:t>
      </w:r>
      <w:proofErr w:type="spellEnd"/>
      <w:r w:rsidR="009F74C5">
        <w:rPr>
          <w:rFonts w:ascii="Times New Roman" w:eastAsia="Times New Roman" w:hAnsi="Times New Roman" w:cs="Times New Roman"/>
          <w:sz w:val="24"/>
          <w:szCs w:val="24"/>
        </w:rPr>
        <w:t xml:space="preserve"> type </w:t>
      </w:r>
      <w:proofErr w:type="gramStart"/>
      <w:r w:rsidR="009F74C5">
        <w:rPr>
          <w:rFonts w:ascii="Times New Roman" w:eastAsia="Times New Roman" w:hAnsi="Times New Roman" w:cs="Times New Roman"/>
          <w:sz w:val="24"/>
          <w:szCs w:val="24"/>
        </w:rPr>
        <w:t>A</w:t>
      </w:r>
      <w:proofErr w:type="gramEnd"/>
      <w:r w:rsidR="009F74C5">
        <w:rPr>
          <w:rFonts w:ascii="Times New Roman" w:eastAsia="Times New Roman" w:hAnsi="Times New Roman" w:cs="Times New Roman"/>
          <w:sz w:val="24"/>
          <w:szCs w:val="24"/>
        </w:rPr>
        <w:t xml:space="preserve"> neurotoxin complex</w:t>
      </w:r>
      <w:r w:rsidR="009F74C5" w:rsidRPr="008A5EC9">
        <w:rPr>
          <w:rFonts w:ascii="Times New Roman" w:eastAsia="Times New Roman" w:hAnsi="Times New Roman" w:cs="Times New Roman"/>
          <w:sz w:val="24"/>
          <w:szCs w:val="24"/>
        </w:rPr>
        <w:t xml:space="preserve">. </w:t>
      </w:r>
      <w:del w:id="651" w:author="Editorial Integra" w:date="2025-04-04T23:25:00Z">
        <w:r w:rsidR="009F74C5" w:rsidRPr="00AF2230" w:rsidDel="00C408CF">
          <w:rPr>
            <w:rFonts w:ascii="Times New Roman" w:eastAsia="Times New Roman" w:hAnsi="Times New Roman" w:cs="Times New Roman"/>
            <w:sz w:val="24"/>
            <w:szCs w:val="24"/>
          </w:rPr>
          <w:delText>(</w:delText>
        </w:r>
        <w:r w:rsidR="009F74C5" w:rsidRPr="00647108" w:rsidDel="00C408CF">
          <w:rPr>
            <w:rFonts w:ascii="Times New Roman" w:eastAsia="Times New Roman" w:hAnsi="Times New Roman" w:cs="Times New Roman"/>
            <w:sz w:val="24"/>
            <w:szCs w:val="24"/>
          </w:rPr>
          <w:delText xml:space="preserve">2022). </w:delText>
        </w:r>
      </w:del>
      <w:proofErr w:type="spellStart"/>
      <w:proofErr w:type="gramStart"/>
      <w:r w:rsidR="009F74C5" w:rsidRPr="00C408CF">
        <w:rPr>
          <w:rFonts w:ascii="Times New Roman" w:eastAsia="Times New Roman" w:hAnsi="Times New Roman" w:cs="Times New Roman"/>
          <w:sz w:val="24"/>
          <w:szCs w:val="24"/>
          <w:rPrChange w:id="652" w:author="Editorial Integra" w:date="2025-04-04T23:25:00Z">
            <w:rPr>
              <w:rFonts w:ascii="Times New Roman" w:eastAsia="Times New Roman" w:hAnsi="Times New Roman" w:cs="Times New Roman"/>
              <w:i/>
              <w:sz w:val="24"/>
              <w:szCs w:val="24"/>
            </w:rPr>
          </w:rPrChange>
        </w:rPr>
        <w:t>AbbVie</w:t>
      </w:r>
      <w:proofErr w:type="spellEnd"/>
      <w:r w:rsidR="009F74C5" w:rsidRPr="00C408CF">
        <w:rPr>
          <w:rFonts w:ascii="Times New Roman" w:eastAsia="Times New Roman" w:hAnsi="Times New Roman" w:cs="Times New Roman"/>
          <w:sz w:val="24"/>
          <w:szCs w:val="24"/>
          <w:rPrChange w:id="653" w:author="Editorial Integra" w:date="2025-04-04T23:25:00Z">
            <w:rPr>
              <w:rFonts w:ascii="Times New Roman" w:eastAsia="Times New Roman" w:hAnsi="Times New Roman" w:cs="Times New Roman"/>
              <w:i/>
              <w:sz w:val="24"/>
              <w:szCs w:val="24"/>
            </w:rPr>
          </w:rPrChange>
        </w:rPr>
        <w:t xml:space="preserve"> Corporation</w:t>
      </w:r>
      <w:ins w:id="654" w:author="Editorial Integra" w:date="2025-04-04T23:25:00Z">
        <w:r w:rsidR="00C408CF">
          <w:rPr>
            <w:rFonts w:ascii="Times New Roman" w:eastAsia="Times New Roman" w:hAnsi="Times New Roman" w:cs="Times New Roman"/>
            <w:sz w:val="24"/>
            <w:szCs w:val="24"/>
          </w:rPr>
          <w:t xml:space="preserve">; </w:t>
        </w:r>
        <w:r w:rsidR="00C408CF" w:rsidRPr="00FF4452">
          <w:rPr>
            <w:rFonts w:ascii="Times New Roman" w:eastAsia="Times New Roman" w:hAnsi="Times New Roman" w:cs="Times New Roman"/>
            <w:sz w:val="24"/>
            <w:szCs w:val="24"/>
          </w:rPr>
          <w:t>2022</w:t>
        </w:r>
      </w:ins>
      <w:r w:rsidR="009F74C5" w:rsidRPr="008A5EC9">
        <w:rPr>
          <w:rFonts w:ascii="Times New Roman" w:eastAsia="Times New Roman" w:hAnsi="Times New Roman" w:cs="Times New Roman"/>
          <w:sz w:val="24"/>
          <w:szCs w:val="24"/>
        </w:rPr>
        <w:t>.</w:t>
      </w:r>
      <w:proofErr w:type="gramEnd"/>
      <w:r w:rsidR="009F74C5" w:rsidRPr="008A5EC9">
        <w:rPr>
          <w:rFonts w:ascii="Times New Roman" w:eastAsia="Times New Roman" w:hAnsi="Times New Roman" w:cs="Times New Roman"/>
          <w:sz w:val="24"/>
          <w:szCs w:val="24"/>
        </w:rPr>
        <w:t xml:space="preserve"> </w:t>
      </w:r>
      <w:del w:id="655" w:author="Editorial Integra" w:date="2025-04-04T23:26:00Z">
        <w:r w:rsidR="009F74C5" w:rsidRPr="00AF2230" w:rsidDel="00C408CF">
          <w:rPr>
            <w:rFonts w:ascii="Times New Roman" w:eastAsia="Times New Roman" w:hAnsi="Times New Roman" w:cs="Times New Roman"/>
            <w:sz w:val="24"/>
            <w:szCs w:val="24"/>
          </w:rPr>
          <w:delText xml:space="preserve">Retrieved July 16, 2024, from </w:delText>
        </w:r>
      </w:del>
      <w:ins w:id="656" w:author="Editorial Integra" w:date="2025-04-04T23:26:00Z">
        <w:r w:rsidR="00C408CF">
          <w:rPr>
            <w:rFonts w:ascii="Times New Roman" w:eastAsia="Times New Roman" w:hAnsi="Times New Roman" w:cs="Times New Roman"/>
            <w:sz w:val="24"/>
            <w:szCs w:val="24"/>
          </w:rPr>
          <w:t xml:space="preserve">Available at: </w:t>
        </w:r>
      </w:ins>
      <w:r w:rsidR="00F0751C" w:rsidRPr="008A5EC9">
        <w:fldChar w:fldCharType="begin"/>
      </w:r>
      <w:r w:rsidR="00F0751C" w:rsidRPr="00AD409A">
        <w:instrText xml:space="preserve"> HYPERLINK "https://www.abbvie.ca/content/dam/abbvie-dotcom/ca/en/documents/products/BOTOXCOSMETIC_PM_EN.pdf" \h </w:instrText>
      </w:r>
      <w:r w:rsidR="00F0751C" w:rsidRPr="00AD409A">
        <w:fldChar w:fldCharType="separate"/>
      </w:r>
      <w:r w:rsidR="009F74C5" w:rsidRPr="00AF2230">
        <w:rPr>
          <w:rFonts w:ascii="Times New Roman" w:eastAsia="Times New Roman" w:hAnsi="Times New Roman" w:cs="Times New Roman"/>
          <w:color w:val="1155CC"/>
          <w:sz w:val="24"/>
          <w:szCs w:val="24"/>
          <w:u w:val="single"/>
        </w:rPr>
        <w:t>https://www.abbvie.ca/content/dam/abbvie-dotcom/ca/en/documents/products/BOTOXCOSMETIC_PM_EN.pdf</w:t>
      </w:r>
      <w:r w:rsidR="00F0751C" w:rsidRPr="00AD409A">
        <w:rPr>
          <w:rFonts w:ascii="Times New Roman" w:eastAsia="Times New Roman" w:hAnsi="Times New Roman" w:cs="Times New Roman"/>
          <w:color w:val="1155CC"/>
          <w:sz w:val="24"/>
          <w:szCs w:val="24"/>
          <w:u w:val="single"/>
        </w:rPr>
        <w:fldChar w:fldCharType="end"/>
      </w:r>
      <w:ins w:id="657" w:author="Editorial Integra" w:date="2025-04-04T23:26:00Z">
        <w:r w:rsidR="00C408CF">
          <w:rPr>
            <w:rFonts w:ascii="Times New Roman" w:eastAsia="Times New Roman" w:hAnsi="Times New Roman" w:cs="Times New Roman"/>
            <w:color w:val="1155CC"/>
            <w:sz w:val="24"/>
            <w:szCs w:val="24"/>
            <w:u w:val="single"/>
          </w:rPr>
          <w:t xml:space="preserve">. </w:t>
        </w:r>
        <w:proofErr w:type="gramStart"/>
        <w:r w:rsidR="00C408CF">
          <w:rPr>
            <w:rFonts w:ascii="Times New Roman" w:eastAsia="Times New Roman" w:hAnsi="Times New Roman" w:cs="Times New Roman"/>
            <w:sz w:val="24"/>
            <w:szCs w:val="24"/>
          </w:rPr>
          <w:t>Accessed</w:t>
        </w:r>
        <w:r w:rsidR="00C408CF" w:rsidRPr="00FF4452">
          <w:rPr>
            <w:rFonts w:ascii="Times New Roman" w:eastAsia="Times New Roman" w:hAnsi="Times New Roman" w:cs="Times New Roman"/>
            <w:sz w:val="24"/>
            <w:szCs w:val="24"/>
          </w:rPr>
          <w:t xml:space="preserve"> July 16, 2024</w:t>
        </w:r>
        <w:r w:rsidR="00C408CF">
          <w:rPr>
            <w:rFonts w:ascii="Times New Roman" w:eastAsia="Times New Roman" w:hAnsi="Times New Roman" w:cs="Times New Roman"/>
            <w:sz w:val="24"/>
            <w:szCs w:val="24"/>
          </w:rPr>
          <w:t>.</w:t>
        </w:r>
      </w:ins>
      <w:proofErr w:type="gramEnd"/>
    </w:p>
    <w:p w14:paraId="465912AC" w14:textId="7AAE00B1" w:rsidR="00550D89" w:rsidRPr="008A5EC9" w:rsidRDefault="005E1B0D" w:rsidP="005E1B0D">
      <w:pPr>
        <w:spacing w:line="480" w:lineRule="auto"/>
        <w:rPr>
          <w:rFonts w:ascii="Times New Roman" w:eastAsia="Times New Roman" w:hAnsi="Times New Roman" w:cs="Times New Roman"/>
          <w:sz w:val="24"/>
          <w:szCs w:val="24"/>
        </w:rPr>
        <w:pPrChange w:id="658" w:author="Editorial Integra" w:date="2025-04-04T23:07:00Z">
          <w:pPr>
            <w:numPr>
              <w:numId w:val="8"/>
            </w:numPr>
            <w:spacing w:line="480" w:lineRule="auto"/>
            <w:ind w:left="720" w:hanging="360"/>
          </w:pPr>
        </w:pPrChange>
      </w:pPr>
      <w:ins w:id="659" w:author="Editorial Integra" w:date="2025-04-04T23:07:00Z">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r>
      </w:ins>
      <w:proofErr w:type="spellStart"/>
      <w:r w:rsidR="00550D89">
        <w:rPr>
          <w:rFonts w:ascii="Times New Roman" w:eastAsia="Times New Roman" w:hAnsi="Times New Roman" w:cs="Times New Roman"/>
          <w:sz w:val="24"/>
          <w:szCs w:val="24"/>
        </w:rPr>
        <w:t>MacRae</w:t>
      </w:r>
      <w:proofErr w:type="spellEnd"/>
      <w:del w:id="660" w:author="Editorial Integra" w:date="2025-04-04T23:12:00Z">
        <w:r w:rsidR="00550D89" w:rsidDel="001F0159">
          <w:rPr>
            <w:rFonts w:ascii="Times New Roman" w:eastAsia="Times New Roman" w:hAnsi="Times New Roman" w:cs="Times New Roman"/>
            <w:sz w:val="24"/>
            <w:szCs w:val="24"/>
          </w:rPr>
          <w:delText>,</w:delText>
        </w:r>
      </w:del>
      <w:r w:rsidR="00550D89">
        <w:rPr>
          <w:rFonts w:ascii="Times New Roman" w:eastAsia="Times New Roman" w:hAnsi="Times New Roman" w:cs="Times New Roman"/>
          <w:sz w:val="24"/>
          <w:szCs w:val="24"/>
        </w:rPr>
        <w:t xml:space="preserve"> F</w:t>
      </w:r>
      <w:del w:id="661" w:author="Editorial Integra" w:date="2025-04-04T23:13:00Z">
        <w:r w:rsidR="00550D89" w:rsidRPr="008A5EC9" w:rsidDel="00151827">
          <w:rPr>
            <w:rFonts w:ascii="Times New Roman" w:eastAsia="Times New Roman" w:hAnsi="Times New Roman" w:cs="Times New Roman"/>
            <w:sz w:val="24"/>
            <w:szCs w:val="24"/>
          </w:rPr>
          <w:delText>.</w:delText>
        </w:r>
      </w:del>
      <w:r w:rsidR="00550D89" w:rsidRPr="00AF2230">
        <w:rPr>
          <w:rFonts w:ascii="Times New Roman" w:eastAsia="Times New Roman" w:hAnsi="Times New Roman" w:cs="Times New Roman"/>
          <w:sz w:val="24"/>
          <w:szCs w:val="24"/>
        </w:rPr>
        <w:t xml:space="preserve">, </w:t>
      </w:r>
      <w:proofErr w:type="spellStart"/>
      <w:r w:rsidR="00550D89" w:rsidRPr="00AF2230">
        <w:rPr>
          <w:rFonts w:ascii="Times New Roman" w:eastAsia="Times New Roman" w:hAnsi="Times New Roman" w:cs="Times New Roman"/>
          <w:sz w:val="24"/>
          <w:szCs w:val="24"/>
        </w:rPr>
        <w:t>Brar</w:t>
      </w:r>
      <w:proofErr w:type="spellEnd"/>
      <w:del w:id="662" w:author="Editorial Integra" w:date="2025-04-04T23:13:00Z">
        <w:r w:rsidR="00550D89" w:rsidRPr="00647108" w:rsidDel="00151827">
          <w:rPr>
            <w:rFonts w:ascii="Times New Roman" w:eastAsia="Times New Roman" w:hAnsi="Times New Roman" w:cs="Times New Roman"/>
            <w:sz w:val="24"/>
            <w:szCs w:val="24"/>
          </w:rPr>
          <w:delText>,</w:delText>
        </w:r>
      </w:del>
      <w:r w:rsidR="00550D89" w:rsidRPr="00647108">
        <w:rPr>
          <w:rFonts w:ascii="Times New Roman" w:eastAsia="Times New Roman" w:hAnsi="Times New Roman" w:cs="Times New Roman"/>
          <w:sz w:val="24"/>
          <w:szCs w:val="24"/>
        </w:rPr>
        <w:t xml:space="preserve"> A</w:t>
      </w:r>
      <w:del w:id="663" w:author="Editorial Integra" w:date="2025-04-04T23:13:00Z">
        <w:r w:rsidR="00550D89" w:rsidRPr="00AD409A" w:rsidDel="00151827">
          <w:rPr>
            <w:rFonts w:ascii="Times New Roman" w:eastAsia="Times New Roman" w:hAnsi="Times New Roman" w:cs="Times New Roman"/>
            <w:sz w:val="24"/>
            <w:szCs w:val="24"/>
          </w:rPr>
          <w:delText>.</w:delText>
        </w:r>
      </w:del>
      <w:r w:rsidR="00550D89" w:rsidRPr="00AD409A">
        <w:rPr>
          <w:rFonts w:ascii="Times New Roman" w:eastAsia="Times New Roman" w:hAnsi="Times New Roman" w:cs="Times New Roman"/>
          <w:sz w:val="24"/>
          <w:szCs w:val="24"/>
        </w:rPr>
        <w:t xml:space="preserve">, </w:t>
      </w:r>
      <w:proofErr w:type="spellStart"/>
      <w:r w:rsidR="00550D89" w:rsidRPr="00AD409A">
        <w:rPr>
          <w:rFonts w:ascii="Times New Roman" w:eastAsia="Times New Roman" w:hAnsi="Times New Roman" w:cs="Times New Roman"/>
          <w:sz w:val="24"/>
          <w:szCs w:val="24"/>
        </w:rPr>
        <w:t>Boissonnault</w:t>
      </w:r>
      <w:proofErr w:type="spellEnd"/>
      <w:del w:id="664" w:author="Editorial Integra" w:date="2025-04-04T23:13:00Z">
        <w:r w:rsidR="00550D89" w:rsidRPr="00AD409A" w:rsidDel="00151827">
          <w:rPr>
            <w:rFonts w:ascii="Times New Roman" w:eastAsia="Times New Roman" w:hAnsi="Times New Roman" w:cs="Times New Roman"/>
            <w:sz w:val="24"/>
            <w:szCs w:val="24"/>
          </w:rPr>
          <w:delText>,</w:delText>
        </w:r>
      </w:del>
      <w:r w:rsidR="00550D89" w:rsidRPr="00AD409A">
        <w:rPr>
          <w:rFonts w:ascii="Times New Roman" w:eastAsia="Times New Roman" w:hAnsi="Times New Roman" w:cs="Times New Roman"/>
          <w:sz w:val="24"/>
          <w:szCs w:val="24"/>
        </w:rPr>
        <w:t xml:space="preserve"> E</w:t>
      </w:r>
      <w:del w:id="665" w:author="Editorial Integra" w:date="2025-04-04T23:13:00Z">
        <w:r w:rsidR="00550D89" w:rsidRPr="00AD409A" w:rsidDel="00151827">
          <w:rPr>
            <w:rFonts w:ascii="Times New Roman" w:eastAsia="Times New Roman" w:hAnsi="Times New Roman" w:cs="Times New Roman"/>
            <w:sz w:val="24"/>
            <w:szCs w:val="24"/>
          </w:rPr>
          <w:delText>.</w:delText>
        </w:r>
      </w:del>
      <w:r w:rsidR="00550D89" w:rsidRPr="00AD409A">
        <w:rPr>
          <w:rFonts w:ascii="Times New Roman" w:eastAsia="Times New Roman" w:hAnsi="Times New Roman" w:cs="Times New Roman"/>
          <w:sz w:val="24"/>
          <w:szCs w:val="24"/>
        </w:rPr>
        <w:t xml:space="preserve">, </w:t>
      </w:r>
      <w:del w:id="666" w:author="Editorial Integra" w:date="2025-04-04T23:13:00Z">
        <w:r w:rsidR="00550D89" w:rsidRPr="00AD409A" w:rsidDel="00151827">
          <w:rPr>
            <w:rFonts w:ascii="Times New Roman" w:eastAsia="Times New Roman" w:hAnsi="Times New Roman" w:cs="Times New Roman"/>
            <w:sz w:val="24"/>
            <w:szCs w:val="24"/>
          </w:rPr>
          <w:delText xml:space="preserve">&amp; </w:delText>
        </w:r>
      </w:del>
      <w:r w:rsidR="00550D89" w:rsidRPr="00AD409A">
        <w:rPr>
          <w:rFonts w:ascii="Times New Roman" w:eastAsia="Times New Roman" w:hAnsi="Times New Roman" w:cs="Times New Roman"/>
          <w:sz w:val="24"/>
          <w:szCs w:val="24"/>
        </w:rPr>
        <w:t>Winston</w:t>
      </w:r>
      <w:del w:id="667" w:author="Editorial Integra" w:date="2025-04-04T23:13:00Z">
        <w:r w:rsidR="00550D89" w:rsidRPr="00AD409A" w:rsidDel="00151827">
          <w:rPr>
            <w:rFonts w:ascii="Times New Roman" w:eastAsia="Times New Roman" w:hAnsi="Times New Roman" w:cs="Times New Roman"/>
            <w:sz w:val="24"/>
            <w:szCs w:val="24"/>
          </w:rPr>
          <w:delText>,</w:delText>
        </w:r>
      </w:del>
      <w:r w:rsidR="00550D89" w:rsidRPr="00AD409A">
        <w:rPr>
          <w:rFonts w:ascii="Times New Roman" w:eastAsia="Times New Roman" w:hAnsi="Times New Roman" w:cs="Times New Roman"/>
          <w:sz w:val="24"/>
          <w:szCs w:val="24"/>
        </w:rPr>
        <w:t xml:space="preserve"> P. </w:t>
      </w:r>
      <w:del w:id="668" w:author="Editorial Integra" w:date="2025-04-04T23:13:00Z">
        <w:r w:rsidR="00550D89" w:rsidRPr="00AD409A" w:rsidDel="00151827">
          <w:rPr>
            <w:rFonts w:ascii="Times New Roman" w:eastAsia="Times New Roman" w:hAnsi="Times New Roman" w:cs="Times New Roman"/>
            <w:sz w:val="24"/>
            <w:szCs w:val="24"/>
          </w:rPr>
          <w:delText xml:space="preserve">(2022). </w:delText>
        </w:r>
      </w:del>
      <w:proofErr w:type="spellStart"/>
      <w:r w:rsidR="00550D89" w:rsidRPr="00AD409A">
        <w:rPr>
          <w:rFonts w:ascii="Times New Roman" w:eastAsia="Times New Roman" w:hAnsi="Times New Roman" w:cs="Times New Roman"/>
          <w:sz w:val="24"/>
          <w:szCs w:val="24"/>
        </w:rPr>
        <w:t>Cryoneurolysis</w:t>
      </w:r>
      <w:proofErr w:type="spellEnd"/>
      <w:r w:rsidR="00550D89" w:rsidRPr="00AD409A">
        <w:rPr>
          <w:rFonts w:ascii="Times New Roman" w:eastAsia="Times New Roman" w:hAnsi="Times New Roman" w:cs="Times New Roman"/>
          <w:sz w:val="24"/>
          <w:szCs w:val="24"/>
        </w:rPr>
        <w:t xml:space="preserve"> of anterior and posterior divisions of the </w:t>
      </w:r>
      <w:proofErr w:type="spellStart"/>
      <w:r w:rsidR="00550D89" w:rsidRPr="00AD409A">
        <w:rPr>
          <w:rFonts w:ascii="Times New Roman" w:eastAsia="Times New Roman" w:hAnsi="Times New Roman" w:cs="Times New Roman"/>
          <w:sz w:val="24"/>
          <w:szCs w:val="24"/>
        </w:rPr>
        <w:t>obturator</w:t>
      </w:r>
      <w:proofErr w:type="spellEnd"/>
      <w:r w:rsidR="00550D89" w:rsidRPr="00AD409A">
        <w:rPr>
          <w:rFonts w:ascii="Times New Roman" w:eastAsia="Times New Roman" w:hAnsi="Times New Roman" w:cs="Times New Roman"/>
          <w:sz w:val="24"/>
          <w:szCs w:val="24"/>
        </w:rPr>
        <w:t xml:space="preserve"> nerve. </w:t>
      </w:r>
      <w:r w:rsidR="00550D89" w:rsidRPr="00151827">
        <w:rPr>
          <w:rFonts w:ascii="Times New Roman" w:eastAsia="Times New Roman" w:hAnsi="Times New Roman" w:cs="Times New Roman"/>
          <w:sz w:val="24"/>
          <w:szCs w:val="24"/>
          <w:rPrChange w:id="669" w:author="Editorial Integra" w:date="2025-04-04T23:13:00Z">
            <w:rPr>
              <w:rFonts w:ascii="Times New Roman" w:eastAsia="Times New Roman" w:hAnsi="Times New Roman" w:cs="Times New Roman"/>
              <w:i/>
              <w:sz w:val="24"/>
              <w:szCs w:val="24"/>
            </w:rPr>
          </w:rPrChange>
        </w:rPr>
        <w:t>Am</w:t>
      </w:r>
      <w:del w:id="670" w:author="Editorial Integra" w:date="2025-04-04T23:13:00Z">
        <w:r w:rsidR="00550D89" w:rsidRPr="00151827" w:rsidDel="00151827">
          <w:rPr>
            <w:rFonts w:ascii="Times New Roman" w:eastAsia="Times New Roman" w:hAnsi="Times New Roman" w:cs="Times New Roman"/>
            <w:sz w:val="24"/>
            <w:szCs w:val="24"/>
            <w:rPrChange w:id="671" w:author="Editorial Integra" w:date="2025-04-04T23:13:00Z">
              <w:rPr>
                <w:rFonts w:ascii="Times New Roman" w:eastAsia="Times New Roman" w:hAnsi="Times New Roman" w:cs="Times New Roman"/>
                <w:i/>
                <w:sz w:val="24"/>
                <w:szCs w:val="24"/>
              </w:rPr>
            </w:rPrChange>
          </w:rPr>
          <w:delText>erican</w:delText>
        </w:r>
      </w:del>
      <w:r w:rsidR="00550D89" w:rsidRPr="00151827">
        <w:rPr>
          <w:rFonts w:ascii="Times New Roman" w:eastAsia="Times New Roman" w:hAnsi="Times New Roman" w:cs="Times New Roman"/>
          <w:sz w:val="24"/>
          <w:szCs w:val="24"/>
          <w:rPrChange w:id="672" w:author="Editorial Integra" w:date="2025-04-04T23:13:00Z">
            <w:rPr>
              <w:rFonts w:ascii="Times New Roman" w:eastAsia="Times New Roman" w:hAnsi="Times New Roman" w:cs="Times New Roman"/>
              <w:i/>
              <w:sz w:val="24"/>
              <w:szCs w:val="24"/>
            </w:rPr>
          </w:rPrChange>
        </w:rPr>
        <w:t xml:space="preserve"> J</w:t>
      </w:r>
      <w:del w:id="673" w:author="Editorial Integra" w:date="2025-04-04T23:13:00Z">
        <w:r w:rsidR="00550D89" w:rsidRPr="00151827" w:rsidDel="00151827">
          <w:rPr>
            <w:rFonts w:ascii="Times New Roman" w:eastAsia="Times New Roman" w:hAnsi="Times New Roman" w:cs="Times New Roman"/>
            <w:sz w:val="24"/>
            <w:szCs w:val="24"/>
            <w:rPrChange w:id="674" w:author="Editorial Integra" w:date="2025-04-04T23:13:00Z">
              <w:rPr>
                <w:rFonts w:ascii="Times New Roman" w:eastAsia="Times New Roman" w:hAnsi="Times New Roman" w:cs="Times New Roman"/>
                <w:i/>
                <w:sz w:val="24"/>
                <w:szCs w:val="24"/>
              </w:rPr>
            </w:rPrChange>
          </w:rPr>
          <w:delText>ournal of</w:delText>
        </w:r>
      </w:del>
      <w:r w:rsidR="00550D89" w:rsidRPr="00151827">
        <w:rPr>
          <w:rFonts w:ascii="Times New Roman" w:eastAsia="Times New Roman" w:hAnsi="Times New Roman" w:cs="Times New Roman"/>
          <w:sz w:val="24"/>
          <w:szCs w:val="24"/>
          <w:rPrChange w:id="675" w:author="Editorial Integra" w:date="2025-04-04T23:13:00Z">
            <w:rPr>
              <w:rFonts w:ascii="Times New Roman" w:eastAsia="Times New Roman" w:hAnsi="Times New Roman" w:cs="Times New Roman"/>
              <w:i/>
              <w:sz w:val="24"/>
              <w:szCs w:val="24"/>
            </w:rPr>
          </w:rPrChange>
        </w:rPr>
        <w:t xml:space="preserve"> </w:t>
      </w:r>
      <w:proofErr w:type="spellStart"/>
      <w:r w:rsidR="00550D89" w:rsidRPr="00151827">
        <w:rPr>
          <w:rFonts w:ascii="Times New Roman" w:eastAsia="Times New Roman" w:hAnsi="Times New Roman" w:cs="Times New Roman"/>
          <w:sz w:val="24"/>
          <w:szCs w:val="24"/>
          <w:rPrChange w:id="676" w:author="Editorial Integra" w:date="2025-04-04T23:13:00Z">
            <w:rPr>
              <w:rFonts w:ascii="Times New Roman" w:eastAsia="Times New Roman" w:hAnsi="Times New Roman" w:cs="Times New Roman"/>
              <w:i/>
              <w:sz w:val="24"/>
              <w:szCs w:val="24"/>
            </w:rPr>
          </w:rPrChange>
        </w:rPr>
        <w:t>Phys</w:t>
      </w:r>
      <w:proofErr w:type="spellEnd"/>
      <w:del w:id="677" w:author="Editorial Integra" w:date="2025-04-04T23:13:00Z">
        <w:r w:rsidR="00550D89" w:rsidRPr="00151827" w:rsidDel="00151827">
          <w:rPr>
            <w:rFonts w:ascii="Times New Roman" w:eastAsia="Times New Roman" w:hAnsi="Times New Roman" w:cs="Times New Roman"/>
            <w:sz w:val="24"/>
            <w:szCs w:val="24"/>
            <w:rPrChange w:id="678" w:author="Editorial Integra" w:date="2025-04-04T23:13:00Z">
              <w:rPr>
                <w:rFonts w:ascii="Times New Roman" w:eastAsia="Times New Roman" w:hAnsi="Times New Roman" w:cs="Times New Roman"/>
                <w:i/>
                <w:sz w:val="24"/>
                <w:szCs w:val="24"/>
              </w:rPr>
            </w:rPrChange>
          </w:rPr>
          <w:delText>ical</w:delText>
        </w:r>
      </w:del>
      <w:r w:rsidR="00550D89" w:rsidRPr="00151827">
        <w:rPr>
          <w:rFonts w:ascii="Times New Roman" w:eastAsia="Times New Roman" w:hAnsi="Times New Roman" w:cs="Times New Roman"/>
          <w:sz w:val="24"/>
          <w:szCs w:val="24"/>
          <w:rPrChange w:id="679" w:author="Editorial Integra" w:date="2025-04-04T23:13:00Z">
            <w:rPr>
              <w:rFonts w:ascii="Times New Roman" w:eastAsia="Times New Roman" w:hAnsi="Times New Roman" w:cs="Times New Roman"/>
              <w:i/>
              <w:sz w:val="24"/>
              <w:szCs w:val="24"/>
            </w:rPr>
          </w:rPrChange>
        </w:rPr>
        <w:t xml:space="preserve"> Med</w:t>
      </w:r>
      <w:del w:id="680" w:author="Editorial Integra" w:date="2025-04-04T23:13:00Z">
        <w:r w:rsidR="00550D89" w:rsidRPr="00151827" w:rsidDel="00151827">
          <w:rPr>
            <w:rFonts w:ascii="Times New Roman" w:eastAsia="Times New Roman" w:hAnsi="Times New Roman" w:cs="Times New Roman"/>
            <w:sz w:val="24"/>
            <w:szCs w:val="24"/>
            <w:rPrChange w:id="681" w:author="Editorial Integra" w:date="2025-04-04T23:13:00Z">
              <w:rPr>
                <w:rFonts w:ascii="Times New Roman" w:eastAsia="Times New Roman" w:hAnsi="Times New Roman" w:cs="Times New Roman"/>
                <w:i/>
                <w:sz w:val="24"/>
                <w:szCs w:val="24"/>
              </w:rPr>
            </w:rPrChange>
          </w:rPr>
          <w:delText>icine &amp;</w:delText>
        </w:r>
      </w:del>
      <w:r w:rsidR="00550D89" w:rsidRPr="00151827">
        <w:rPr>
          <w:rFonts w:ascii="Times New Roman" w:eastAsia="Times New Roman" w:hAnsi="Times New Roman" w:cs="Times New Roman"/>
          <w:sz w:val="24"/>
          <w:szCs w:val="24"/>
          <w:rPrChange w:id="682" w:author="Editorial Integra" w:date="2025-04-04T23:13:00Z">
            <w:rPr>
              <w:rFonts w:ascii="Times New Roman" w:eastAsia="Times New Roman" w:hAnsi="Times New Roman" w:cs="Times New Roman"/>
              <w:i/>
              <w:sz w:val="24"/>
              <w:szCs w:val="24"/>
            </w:rPr>
          </w:rPrChange>
        </w:rPr>
        <w:t xml:space="preserve"> </w:t>
      </w:r>
      <w:proofErr w:type="spellStart"/>
      <w:r w:rsidR="00550D89" w:rsidRPr="00151827">
        <w:rPr>
          <w:rFonts w:ascii="Times New Roman" w:eastAsia="Times New Roman" w:hAnsi="Times New Roman" w:cs="Times New Roman"/>
          <w:sz w:val="24"/>
          <w:szCs w:val="24"/>
          <w:rPrChange w:id="683" w:author="Editorial Integra" w:date="2025-04-04T23:13:00Z">
            <w:rPr>
              <w:rFonts w:ascii="Times New Roman" w:eastAsia="Times New Roman" w:hAnsi="Times New Roman" w:cs="Times New Roman"/>
              <w:i/>
              <w:sz w:val="24"/>
              <w:szCs w:val="24"/>
            </w:rPr>
          </w:rPrChange>
        </w:rPr>
        <w:t>Rehabil</w:t>
      </w:r>
      <w:proofErr w:type="spellEnd"/>
      <w:del w:id="684" w:author="Editorial Integra" w:date="2025-04-04T23:13:00Z">
        <w:r w:rsidR="00550D89" w:rsidRPr="00151827" w:rsidDel="00151827">
          <w:rPr>
            <w:rFonts w:ascii="Times New Roman" w:eastAsia="Times New Roman" w:hAnsi="Times New Roman" w:cs="Times New Roman"/>
            <w:sz w:val="24"/>
            <w:szCs w:val="24"/>
            <w:rPrChange w:id="685" w:author="Editorial Integra" w:date="2025-04-04T23:13:00Z">
              <w:rPr>
                <w:rFonts w:ascii="Times New Roman" w:eastAsia="Times New Roman" w:hAnsi="Times New Roman" w:cs="Times New Roman"/>
                <w:i/>
                <w:sz w:val="24"/>
                <w:szCs w:val="24"/>
              </w:rPr>
            </w:rPrChange>
          </w:rPr>
          <w:delText>itation</w:delText>
        </w:r>
        <w:r w:rsidR="00550D89" w:rsidRPr="008A5EC9" w:rsidDel="00151827">
          <w:rPr>
            <w:rFonts w:ascii="Times New Roman" w:eastAsia="Times New Roman" w:hAnsi="Times New Roman" w:cs="Times New Roman"/>
            <w:sz w:val="24"/>
            <w:szCs w:val="24"/>
          </w:rPr>
          <w:delText>,</w:delText>
        </w:r>
      </w:del>
      <w:ins w:id="686" w:author="Editorial Integra" w:date="2025-04-04T23:13:00Z">
        <w:r w:rsidR="00151827">
          <w:rPr>
            <w:rFonts w:ascii="Times New Roman" w:eastAsia="Times New Roman" w:hAnsi="Times New Roman" w:cs="Times New Roman"/>
            <w:sz w:val="24"/>
            <w:szCs w:val="24"/>
          </w:rPr>
          <w:t xml:space="preserve"> </w:t>
        </w:r>
        <w:r w:rsidR="00151827" w:rsidRPr="00FF4452">
          <w:rPr>
            <w:rFonts w:ascii="Times New Roman" w:eastAsia="Times New Roman" w:hAnsi="Times New Roman" w:cs="Times New Roman"/>
            <w:sz w:val="24"/>
            <w:szCs w:val="24"/>
          </w:rPr>
          <w:t>2022</w:t>
        </w:r>
        <w:r w:rsidR="00151827">
          <w:rPr>
            <w:rFonts w:ascii="Times New Roman" w:eastAsia="Times New Roman" w:hAnsi="Times New Roman" w:cs="Times New Roman"/>
            <w:sz w:val="24"/>
            <w:szCs w:val="24"/>
          </w:rPr>
          <w:t>;</w:t>
        </w:r>
      </w:ins>
      <w:r w:rsidR="00550D89" w:rsidRPr="008A5EC9">
        <w:rPr>
          <w:rFonts w:ascii="Times New Roman" w:eastAsia="Times New Roman" w:hAnsi="Times New Roman" w:cs="Times New Roman"/>
          <w:sz w:val="24"/>
          <w:szCs w:val="24"/>
        </w:rPr>
        <w:t xml:space="preserve"> </w:t>
      </w:r>
      <w:r w:rsidR="00550D89" w:rsidRPr="00151827">
        <w:rPr>
          <w:rFonts w:ascii="Times New Roman" w:eastAsia="Times New Roman" w:hAnsi="Times New Roman" w:cs="Times New Roman"/>
          <w:sz w:val="24"/>
          <w:szCs w:val="24"/>
          <w:rPrChange w:id="687" w:author="Editorial Integra" w:date="2025-04-04T23:13:00Z">
            <w:rPr>
              <w:rFonts w:ascii="Times New Roman" w:eastAsia="Times New Roman" w:hAnsi="Times New Roman" w:cs="Times New Roman"/>
              <w:i/>
              <w:sz w:val="24"/>
              <w:szCs w:val="24"/>
            </w:rPr>
          </w:rPrChange>
        </w:rPr>
        <w:t>102</w:t>
      </w:r>
      <w:r w:rsidR="00550D89" w:rsidRPr="008A5EC9">
        <w:rPr>
          <w:rFonts w:ascii="Times New Roman" w:eastAsia="Times New Roman" w:hAnsi="Times New Roman" w:cs="Times New Roman"/>
          <w:sz w:val="24"/>
          <w:szCs w:val="24"/>
        </w:rPr>
        <w:t>(1)</w:t>
      </w:r>
      <w:del w:id="688" w:author="Editorial Integra" w:date="2025-04-04T23:13:00Z">
        <w:r w:rsidR="00550D89" w:rsidRPr="00AF2230" w:rsidDel="00151827">
          <w:rPr>
            <w:rFonts w:ascii="Times New Roman" w:eastAsia="Times New Roman" w:hAnsi="Times New Roman" w:cs="Times New Roman"/>
            <w:sz w:val="24"/>
            <w:szCs w:val="24"/>
          </w:rPr>
          <w:delText xml:space="preserve">, </w:delText>
        </w:r>
      </w:del>
      <w:ins w:id="689" w:author="Editorial Integra" w:date="2025-04-04T23:13:00Z">
        <w:r w:rsidR="00151827">
          <w:rPr>
            <w:rFonts w:ascii="Times New Roman" w:eastAsia="Times New Roman" w:hAnsi="Times New Roman" w:cs="Times New Roman"/>
            <w:sz w:val="24"/>
            <w:szCs w:val="24"/>
          </w:rPr>
          <w:t>:</w:t>
        </w:r>
      </w:ins>
      <w:r w:rsidR="00550D89" w:rsidRPr="008A5EC9">
        <w:rPr>
          <w:rFonts w:ascii="Times New Roman" w:eastAsia="Times New Roman" w:hAnsi="Times New Roman" w:cs="Times New Roman"/>
          <w:sz w:val="24"/>
          <w:szCs w:val="24"/>
        </w:rPr>
        <w:t>e1</w:t>
      </w:r>
      <w:ins w:id="690" w:author="Editorial Integra" w:date="2025-04-04T23:27:00Z">
        <w:r w:rsidR="00B5092B" w:rsidRPr="00D374CC">
          <w:rPr>
            <w:lang w:val="en-US"/>
          </w:rPr>
          <w:t>-</w:t>
        </w:r>
      </w:ins>
      <w:del w:id="691" w:author="Editorial Integra" w:date="2025-04-04T23:27:00Z">
        <w:r w:rsidR="00550D89" w:rsidRPr="008A5EC9" w:rsidDel="00B5092B">
          <w:rPr>
            <w:rFonts w:ascii="Times New Roman" w:eastAsia="Times New Roman" w:hAnsi="Times New Roman" w:cs="Times New Roman"/>
            <w:sz w:val="24"/>
            <w:szCs w:val="24"/>
          </w:rPr>
          <w:delText>–</w:delText>
        </w:r>
      </w:del>
      <w:r w:rsidR="00550D89" w:rsidRPr="00AF2230">
        <w:rPr>
          <w:rFonts w:ascii="Times New Roman" w:eastAsia="Times New Roman" w:hAnsi="Times New Roman" w:cs="Times New Roman"/>
          <w:sz w:val="24"/>
          <w:szCs w:val="24"/>
        </w:rPr>
        <w:t>e2.</w:t>
      </w:r>
      <w:del w:id="692" w:author="Editorial Integra" w:date="2025-04-04T23:13:00Z">
        <w:r w:rsidR="00550D89" w:rsidRPr="00647108" w:rsidDel="00151827">
          <w:rPr>
            <w:rFonts w:ascii="Times New Roman" w:eastAsia="Times New Roman" w:hAnsi="Times New Roman" w:cs="Times New Roman"/>
            <w:sz w:val="24"/>
            <w:szCs w:val="24"/>
          </w:rPr>
          <w:delText xml:space="preserve"> </w:delText>
        </w:r>
        <w:r w:rsidR="00F0751C" w:rsidRPr="008A5EC9" w:rsidDel="00151827">
          <w:fldChar w:fldCharType="begin"/>
        </w:r>
        <w:r w:rsidR="00F0751C" w:rsidRPr="00AD409A" w:rsidDel="00151827">
          <w:delInstrText xml:space="preserve"> HYPERLINK "https://doi.org/10.1097/phm.0000000000002102" \h </w:delInstrText>
        </w:r>
        <w:r w:rsidR="00F0751C" w:rsidRPr="00AD409A" w:rsidDel="00151827">
          <w:fldChar w:fldCharType="separate"/>
        </w:r>
        <w:r w:rsidR="00550D89" w:rsidRPr="00AF2230" w:rsidDel="00151827">
          <w:rPr>
            <w:rFonts w:ascii="Times New Roman" w:eastAsia="Times New Roman" w:hAnsi="Times New Roman" w:cs="Times New Roman"/>
            <w:color w:val="1155CC"/>
            <w:sz w:val="24"/>
            <w:szCs w:val="24"/>
            <w:u w:val="single"/>
          </w:rPr>
          <w:delText>https://doi.org/10.1097/phm.0000000000002102</w:delText>
        </w:r>
        <w:r w:rsidR="00F0751C" w:rsidRPr="00AF2230" w:rsidDel="00151827">
          <w:rPr>
            <w:rFonts w:ascii="Times New Roman" w:eastAsia="Times New Roman" w:hAnsi="Times New Roman" w:cs="Times New Roman"/>
            <w:color w:val="1155CC"/>
            <w:sz w:val="24"/>
            <w:szCs w:val="24"/>
            <w:u w:val="single"/>
          </w:rPr>
          <w:fldChar w:fldCharType="end"/>
        </w:r>
      </w:del>
    </w:p>
    <w:p w14:paraId="5594BBC7" w14:textId="2D63B774" w:rsidR="009F74C5" w:rsidRDefault="005E1B0D" w:rsidP="005E1B0D">
      <w:pPr>
        <w:spacing w:line="480" w:lineRule="auto"/>
        <w:rPr>
          <w:rFonts w:ascii="Times New Roman" w:eastAsia="Times New Roman" w:hAnsi="Times New Roman" w:cs="Times New Roman"/>
          <w:sz w:val="24"/>
          <w:szCs w:val="24"/>
        </w:rPr>
        <w:pPrChange w:id="693" w:author="Editorial Integra" w:date="2025-04-04T23:07:00Z">
          <w:pPr>
            <w:numPr>
              <w:numId w:val="8"/>
            </w:numPr>
            <w:spacing w:line="480" w:lineRule="auto"/>
            <w:ind w:left="720" w:hanging="360"/>
          </w:pPr>
        </w:pPrChange>
      </w:pPr>
      <w:ins w:id="694" w:author="Editorial Integra" w:date="2025-04-04T23:07:00Z">
        <w:r>
          <w:rPr>
            <w:rFonts w:ascii="Times New Roman" w:eastAsia="Times New Roman" w:hAnsi="Times New Roman" w:cs="Times New Roman"/>
            <w:sz w:val="24"/>
            <w:szCs w:val="24"/>
          </w:rPr>
          <w:lastRenderedPageBreak/>
          <w:t>[13]</w:t>
        </w:r>
        <w:r>
          <w:rPr>
            <w:rFonts w:ascii="Times New Roman" w:eastAsia="Times New Roman" w:hAnsi="Times New Roman" w:cs="Times New Roman"/>
            <w:sz w:val="24"/>
            <w:szCs w:val="24"/>
          </w:rPr>
          <w:tab/>
        </w:r>
      </w:ins>
      <w:proofErr w:type="spellStart"/>
      <w:r w:rsidR="009F74C5">
        <w:rPr>
          <w:rFonts w:ascii="Times New Roman" w:eastAsia="Times New Roman" w:hAnsi="Times New Roman" w:cs="Times New Roman"/>
          <w:sz w:val="24"/>
          <w:szCs w:val="24"/>
        </w:rPr>
        <w:t>MacRae</w:t>
      </w:r>
      <w:proofErr w:type="spellEnd"/>
      <w:del w:id="695" w:author="Editorial Integra" w:date="2025-04-04T23:11:00Z">
        <w:r w:rsidR="009F74C5" w:rsidDel="00F90645">
          <w:rPr>
            <w:rFonts w:ascii="Times New Roman" w:eastAsia="Times New Roman" w:hAnsi="Times New Roman" w:cs="Times New Roman"/>
            <w:sz w:val="24"/>
            <w:szCs w:val="24"/>
          </w:rPr>
          <w:delText xml:space="preserve">, </w:delText>
        </w:r>
      </w:del>
      <w:ins w:id="696" w:author="Editorial Integra" w:date="2025-04-04T23:11:00Z">
        <w:r w:rsidR="00F90645">
          <w:rPr>
            <w:rFonts w:ascii="Times New Roman" w:eastAsia="Times New Roman" w:hAnsi="Times New Roman" w:cs="Times New Roman"/>
            <w:sz w:val="24"/>
            <w:szCs w:val="24"/>
          </w:rPr>
          <w:t xml:space="preserve"> </w:t>
        </w:r>
      </w:ins>
      <w:r w:rsidR="009F74C5">
        <w:rPr>
          <w:rFonts w:ascii="Times New Roman" w:eastAsia="Times New Roman" w:hAnsi="Times New Roman" w:cs="Times New Roman"/>
          <w:sz w:val="24"/>
          <w:szCs w:val="24"/>
        </w:rPr>
        <w:t>F</w:t>
      </w:r>
      <w:del w:id="697" w:author="Editorial Integra" w:date="2025-04-04T23:11:00Z">
        <w:r w:rsidR="009F74C5" w:rsidDel="00F90645">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Speirs</w:t>
      </w:r>
      <w:proofErr w:type="spellEnd"/>
      <w:del w:id="698" w:author="Editorial Integra" w:date="2025-04-04T23:11:00Z">
        <w:r w:rsidR="009F74C5" w:rsidDel="00F90645">
          <w:rPr>
            <w:rFonts w:ascii="Times New Roman" w:eastAsia="Times New Roman" w:hAnsi="Times New Roman" w:cs="Times New Roman"/>
            <w:sz w:val="24"/>
            <w:szCs w:val="24"/>
          </w:rPr>
          <w:delText xml:space="preserve">, </w:delText>
        </w:r>
      </w:del>
      <w:ins w:id="699" w:author="Editorial Integra" w:date="2025-04-04T23:11:00Z">
        <w:r w:rsidR="00F90645">
          <w:rPr>
            <w:rFonts w:ascii="Times New Roman" w:eastAsia="Times New Roman" w:hAnsi="Times New Roman" w:cs="Times New Roman"/>
            <w:sz w:val="24"/>
            <w:szCs w:val="24"/>
          </w:rPr>
          <w:t xml:space="preserve"> </w:t>
        </w:r>
      </w:ins>
      <w:r w:rsidR="009F74C5">
        <w:rPr>
          <w:rFonts w:ascii="Times New Roman" w:eastAsia="Times New Roman" w:hAnsi="Times New Roman" w:cs="Times New Roman"/>
          <w:sz w:val="24"/>
          <w:szCs w:val="24"/>
        </w:rPr>
        <w:t>A</w:t>
      </w:r>
      <w:del w:id="700" w:author="Editorial Integra" w:date="2025-04-04T23:11:00Z">
        <w:r w:rsidR="009F74C5" w:rsidDel="00F90645">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Bursuc</w:t>
      </w:r>
      <w:proofErr w:type="spellEnd"/>
      <w:del w:id="701" w:author="Editorial Integra" w:date="2025-04-04T23:11:00Z">
        <w:r w:rsidR="009F74C5" w:rsidDel="00F90645">
          <w:rPr>
            <w:rFonts w:ascii="Times New Roman" w:eastAsia="Times New Roman" w:hAnsi="Times New Roman" w:cs="Times New Roman"/>
            <w:sz w:val="24"/>
            <w:szCs w:val="24"/>
          </w:rPr>
          <w:delText xml:space="preserve">, </w:delText>
        </w:r>
      </w:del>
      <w:ins w:id="702" w:author="Editorial Integra" w:date="2025-04-04T23:11:00Z">
        <w:r w:rsidR="00F90645">
          <w:rPr>
            <w:rFonts w:ascii="Times New Roman" w:eastAsia="Times New Roman" w:hAnsi="Times New Roman" w:cs="Times New Roman"/>
            <w:sz w:val="24"/>
            <w:szCs w:val="24"/>
          </w:rPr>
          <w:t xml:space="preserve"> </w:t>
        </w:r>
      </w:ins>
      <w:r w:rsidR="009F74C5">
        <w:rPr>
          <w:rFonts w:ascii="Times New Roman" w:eastAsia="Times New Roman" w:hAnsi="Times New Roman" w:cs="Times New Roman"/>
          <w:sz w:val="24"/>
          <w:szCs w:val="24"/>
        </w:rPr>
        <w:t>A</w:t>
      </w:r>
      <w:del w:id="703" w:author="Editorial Integra" w:date="2025-04-04T23:11:00Z">
        <w:r w:rsidR="009F74C5" w:rsidDel="00F90645">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proofErr w:type="spellStart"/>
      <w:r w:rsidR="009F74C5">
        <w:rPr>
          <w:rFonts w:ascii="Times New Roman" w:eastAsia="Times New Roman" w:hAnsi="Times New Roman" w:cs="Times New Roman"/>
          <w:sz w:val="24"/>
          <w:szCs w:val="24"/>
        </w:rPr>
        <w:t>Hashemi</w:t>
      </w:r>
      <w:proofErr w:type="spellEnd"/>
      <w:del w:id="704" w:author="Editorial Integra" w:date="2025-04-04T23:11:00Z">
        <w:r w:rsidR="009F74C5" w:rsidDel="00F90645">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M, </w:t>
      </w:r>
      <w:del w:id="705" w:author="Editorial Integra" w:date="2025-04-04T23:11:00Z">
        <w:r w:rsidR="009F74C5" w:rsidDel="00F90645">
          <w:rPr>
            <w:rFonts w:ascii="Times New Roman" w:eastAsia="Times New Roman" w:hAnsi="Times New Roman" w:cs="Times New Roman"/>
            <w:sz w:val="24"/>
            <w:szCs w:val="24"/>
          </w:rPr>
          <w:delText xml:space="preserve">&amp; </w:delText>
        </w:r>
      </w:del>
      <w:r w:rsidR="009F74C5">
        <w:rPr>
          <w:rFonts w:ascii="Times New Roman" w:eastAsia="Times New Roman" w:hAnsi="Times New Roman" w:cs="Times New Roman"/>
          <w:sz w:val="24"/>
          <w:szCs w:val="24"/>
        </w:rPr>
        <w:t>Winston</w:t>
      </w:r>
      <w:del w:id="706" w:author="Editorial Integra" w:date="2025-04-04T23:11:00Z">
        <w:r w:rsidR="009F74C5" w:rsidDel="00F90645">
          <w:rPr>
            <w:rFonts w:ascii="Times New Roman" w:eastAsia="Times New Roman" w:hAnsi="Times New Roman" w:cs="Times New Roman"/>
            <w:sz w:val="24"/>
            <w:szCs w:val="24"/>
          </w:rPr>
          <w:delText xml:space="preserve">, </w:delText>
        </w:r>
      </w:del>
      <w:ins w:id="707" w:author="Editorial Integra" w:date="2025-04-04T23:11:00Z">
        <w:r w:rsidR="00F90645">
          <w:rPr>
            <w:rFonts w:ascii="Times New Roman" w:eastAsia="Times New Roman" w:hAnsi="Times New Roman" w:cs="Times New Roman"/>
            <w:sz w:val="24"/>
            <w:szCs w:val="24"/>
          </w:rPr>
          <w:t xml:space="preserve"> </w:t>
        </w:r>
      </w:ins>
      <w:r w:rsidR="009F74C5">
        <w:rPr>
          <w:rFonts w:ascii="Times New Roman" w:eastAsia="Times New Roman" w:hAnsi="Times New Roman" w:cs="Times New Roman"/>
          <w:sz w:val="24"/>
          <w:szCs w:val="24"/>
        </w:rPr>
        <w:t>P</w:t>
      </w:r>
      <w:r w:rsidR="009F74C5" w:rsidRPr="008A5EC9">
        <w:rPr>
          <w:rFonts w:ascii="Times New Roman" w:eastAsia="Times New Roman" w:hAnsi="Times New Roman" w:cs="Times New Roman"/>
          <w:sz w:val="24"/>
          <w:szCs w:val="24"/>
        </w:rPr>
        <w:t>.</w:t>
      </w:r>
      <w:del w:id="708" w:author="Editorial Integra" w:date="2025-04-04T23:11:00Z">
        <w:r w:rsidR="009F74C5" w:rsidRPr="00AF2230" w:rsidDel="008828B5">
          <w:rPr>
            <w:rFonts w:ascii="Times New Roman" w:eastAsia="Times New Roman" w:hAnsi="Times New Roman" w:cs="Times New Roman"/>
            <w:sz w:val="24"/>
            <w:szCs w:val="24"/>
          </w:rPr>
          <w:delText xml:space="preserve"> (2023). </w:delText>
        </w:r>
      </w:del>
      <w:ins w:id="709" w:author="Editorial Integra" w:date="2025-04-04T23:11:00Z">
        <w:r w:rsidR="008828B5">
          <w:rPr>
            <w:rFonts w:ascii="Times New Roman" w:eastAsia="Times New Roman" w:hAnsi="Times New Roman" w:cs="Times New Roman"/>
            <w:sz w:val="24"/>
            <w:szCs w:val="24"/>
          </w:rPr>
          <w:t xml:space="preserve"> </w:t>
        </w:r>
      </w:ins>
      <w:proofErr w:type="gramStart"/>
      <w:r w:rsidR="009F74C5" w:rsidRPr="008A5EC9">
        <w:rPr>
          <w:rFonts w:ascii="Times New Roman" w:eastAsia="Times New Roman" w:hAnsi="Times New Roman" w:cs="Times New Roman"/>
          <w:sz w:val="24"/>
          <w:szCs w:val="24"/>
        </w:rPr>
        <w:t xml:space="preserve">A case report of </w:t>
      </w:r>
      <w:proofErr w:type="spellStart"/>
      <w:r w:rsidR="009F74C5" w:rsidRPr="008A5EC9">
        <w:rPr>
          <w:rFonts w:ascii="Times New Roman" w:eastAsia="Times New Roman" w:hAnsi="Times New Roman" w:cs="Times New Roman"/>
          <w:sz w:val="24"/>
          <w:szCs w:val="24"/>
        </w:rPr>
        <w:t>cryoneurolysis</w:t>
      </w:r>
      <w:proofErr w:type="spellEnd"/>
      <w:r w:rsidR="009F74C5" w:rsidRPr="008A5EC9">
        <w:rPr>
          <w:rFonts w:ascii="Times New Roman" w:eastAsia="Times New Roman" w:hAnsi="Times New Roman" w:cs="Times New Roman"/>
          <w:sz w:val="24"/>
          <w:szCs w:val="24"/>
        </w:rPr>
        <w:t xml:space="preserve"> for dorsal foot pain and toe clawing in a patient with multiple sclerosis.</w:t>
      </w:r>
      <w:proofErr w:type="gramEnd"/>
      <w:r w:rsidR="009F74C5" w:rsidRPr="008A5EC9">
        <w:rPr>
          <w:rFonts w:ascii="Times New Roman" w:eastAsia="Times New Roman" w:hAnsi="Times New Roman" w:cs="Times New Roman"/>
          <w:sz w:val="24"/>
          <w:szCs w:val="24"/>
        </w:rPr>
        <w:t xml:space="preserve"> </w:t>
      </w:r>
      <w:r w:rsidR="009F74C5" w:rsidRPr="00F90645">
        <w:rPr>
          <w:rFonts w:ascii="Times New Roman" w:eastAsia="Times New Roman" w:hAnsi="Times New Roman" w:cs="Times New Roman"/>
          <w:sz w:val="24"/>
          <w:szCs w:val="24"/>
          <w:rPrChange w:id="710" w:author="Editorial Integra" w:date="2025-04-04T23:11:00Z">
            <w:rPr>
              <w:rFonts w:ascii="Times New Roman" w:eastAsia="Times New Roman" w:hAnsi="Times New Roman" w:cs="Times New Roman"/>
              <w:i/>
              <w:sz w:val="24"/>
              <w:szCs w:val="24"/>
            </w:rPr>
          </w:rPrChange>
        </w:rPr>
        <w:t>Arch</w:t>
      </w:r>
      <w:del w:id="711" w:author="Editorial Integra" w:date="2025-04-04T23:12:00Z">
        <w:r w:rsidR="009F74C5" w:rsidRPr="00F90645" w:rsidDel="001F0159">
          <w:rPr>
            <w:rFonts w:ascii="Times New Roman" w:eastAsia="Times New Roman" w:hAnsi="Times New Roman" w:cs="Times New Roman"/>
            <w:sz w:val="24"/>
            <w:szCs w:val="24"/>
            <w:rPrChange w:id="712" w:author="Editorial Integra" w:date="2025-04-04T23:11:00Z">
              <w:rPr>
                <w:rFonts w:ascii="Times New Roman" w:eastAsia="Times New Roman" w:hAnsi="Times New Roman" w:cs="Times New Roman"/>
                <w:i/>
                <w:sz w:val="24"/>
                <w:szCs w:val="24"/>
              </w:rPr>
            </w:rPrChange>
          </w:rPr>
          <w:delText>ives of</w:delText>
        </w:r>
      </w:del>
      <w:r w:rsidR="009F74C5" w:rsidRPr="00F90645">
        <w:rPr>
          <w:rFonts w:ascii="Times New Roman" w:eastAsia="Times New Roman" w:hAnsi="Times New Roman" w:cs="Times New Roman"/>
          <w:sz w:val="24"/>
          <w:szCs w:val="24"/>
          <w:rPrChange w:id="713" w:author="Editorial Integra" w:date="2025-04-04T23:11:00Z">
            <w:rPr>
              <w:rFonts w:ascii="Times New Roman" w:eastAsia="Times New Roman" w:hAnsi="Times New Roman" w:cs="Times New Roman"/>
              <w:i/>
              <w:sz w:val="24"/>
              <w:szCs w:val="24"/>
            </w:rPr>
          </w:rPrChange>
        </w:rPr>
        <w:t xml:space="preserve"> </w:t>
      </w:r>
      <w:proofErr w:type="spellStart"/>
      <w:r w:rsidR="009F74C5" w:rsidRPr="00F90645">
        <w:rPr>
          <w:rFonts w:ascii="Times New Roman" w:eastAsia="Times New Roman" w:hAnsi="Times New Roman" w:cs="Times New Roman"/>
          <w:sz w:val="24"/>
          <w:szCs w:val="24"/>
          <w:rPrChange w:id="714" w:author="Editorial Integra" w:date="2025-04-04T23:11:00Z">
            <w:rPr>
              <w:rFonts w:ascii="Times New Roman" w:eastAsia="Times New Roman" w:hAnsi="Times New Roman" w:cs="Times New Roman"/>
              <w:i/>
              <w:sz w:val="24"/>
              <w:szCs w:val="24"/>
            </w:rPr>
          </w:rPrChange>
        </w:rPr>
        <w:t>Rehabil</w:t>
      </w:r>
      <w:proofErr w:type="spellEnd"/>
      <w:del w:id="715" w:author="Editorial Integra" w:date="2025-04-04T23:12:00Z">
        <w:r w:rsidR="009F74C5" w:rsidRPr="00F90645" w:rsidDel="001F0159">
          <w:rPr>
            <w:rFonts w:ascii="Times New Roman" w:eastAsia="Times New Roman" w:hAnsi="Times New Roman" w:cs="Times New Roman"/>
            <w:sz w:val="24"/>
            <w:szCs w:val="24"/>
            <w:rPrChange w:id="716" w:author="Editorial Integra" w:date="2025-04-04T23:11:00Z">
              <w:rPr>
                <w:rFonts w:ascii="Times New Roman" w:eastAsia="Times New Roman" w:hAnsi="Times New Roman" w:cs="Times New Roman"/>
                <w:i/>
                <w:sz w:val="24"/>
                <w:szCs w:val="24"/>
              </w:rPr>
            </w:rPrChange>
          </w:rPr>
          <w:delText>itation</w:delText>
        </w:r>
      </w:del>
      <w:r w:rsidR="009F74C5" w:rsidRPr="00F90645">
        <w:rPr>
          <w:rFonts w:ascii="Times New Roman" w:eastAsia="Times New Roman" w:hAnsi="Times New Roman" w:cs="Times New Roman"/>
          <w:sz w:val="24"/>
          <w:szCs w:val="24"/>
          <w:rPrChange w:id="717" w:author="Editorial Integra" w:date="2025-04-04T23:11:00Z">
            <w:rPr>
              <w:rFonts w:ascii="Times New Roman" w:eastAsia="Times New Roman" w:hAnsi="Times New Roman" w:cs="Times New Roman"/>
              <w:i/>
              <w:sz w:val="24"/>
              <w:szCs w:val="24"/>
            </w:rPr>
          </w:rPrChange>
        </w:rPr>
        <w:t xml:space="preserve"> Res</w:t>
      </w:r>
      <w:del w:id="718" w:author="Editorial Integra" w:date="2025-04-04T23:12:00Z">
        <w:r w:rsidR="009F74C5" w:rsidRPr="00F90645" w:rsidDel="001F0159">
          <w:rPr>
            <w:rFonts w:ascii="Times New Roman" w:eastAsia="Times New Roman" w:hAnsi="Times New Roman" w:cs="Times New Roman"/>
            <w:sz w:val="24"/>
            <w:szCs w:val="24"/>
            <w:rPrChange w:id="719" w:author="Editorial Integra" w:date="2025-04-04T23:11:00Z">
              <w:rPr>
                <w:rFonts w:ascii="Times New Roman" w:eastAsia="Times New Roman" w:hAnsi="Times New Roman" w:cs="Times New Roman"/>
                <w:i/>
                <w:sz w:val="24"/>
                <w:szCs w:val="24"/>
              </w:rPr>
            </w:rPrChange>
          </w:rPr>
          <w:delText>earch</w:delText>
        </w:r>
      </w:del>
      <w:r w:rsidR="009F74C5" w:rsidRPr="00F90645">
        <w:rPr>
          <w:rFonts w:ascii="Times New Roman" w:eastAsia="Times New Roman" w:hAnsi="Times New Roman" w:cs="Times New Roman"/>
          <w:sz w:val="24"/>
          <w:szCs w:val="24"/>
          <w:rPrChange w:id="720" w:author="Editorial Integra" w:date="2025-04-04T23:11:00Z">
            <w:rPr>
              <w:rFonts w:ascii="Times New Roman" w:eastAsia="Times New Roman" w:hAnsi="Times New Roman" w:cs="Times New Roman"/>
              <w:i/>
              <w:sz w:val="24"/>
              <w:szCs w:val="24"/>
            </w:rPr>
          </w:rPrChange>
        </w:rPr>
        <w:t xml:space="preserve"> </w:t>
      </w:r>
      <w:del w:id="721" w:author="Editorial Integra" w:date="2025-04-04T23:12:00Z">
        <w:r w:rsidR="009F74C5" w:rsidRPr="00F90645" w:rsidDel="001F0159">
          <w:rPr>
            <w:rFonts w:ascii="Times New Roman" w:eastAsia="Times New Roman" w:hAnsi="Times New Roman" w:cs="Times New Roman"/>
            <w:sz w:val="24"/>
            <w:szCs w:val="24"/>
            <w:rPrChange w:id="722" w:author="Editorial Integra" w:date="2025-04-04T23:11:00Z">
              <w:rPr>
                <w:rFonts w:ascii="Times New Roman" w:eastAsia="Times New Roman" w:hAnsi="Times New Roman" w:cs="Times New Roman"/>
                <w:i/>
                <w:sz w:val="24"/>
                <w:szCs w:val="24"/>
              </w:rPr>
            </w:rPrChange>
          </w:rPr>
          <w:delText xml:space="preserve">and </w:delText>
        </w:r>
      </w:del>
      <w:proofErr w:type="spellStart"/>
      <w:r w:rsidR="009F74C5" w:rsidRPr="00F90645">
        <w:rPr>
          <w:rFonts w:ascii="Times New Roman" w:eastAsia="Times New Roman" w:hAnsi="Times New Roman" w:cs="Times New Roman"/>
          <w:sz w:val="24"/>
          <w:szCs w:val="24"/>
          <w:rPrChange w:id="723" w:author="Editorial Integra" w:date="2025-04-04T23:11:00Z">
            <w:rPr>
              <w:rFonts w:ascii="Times New Roman" w:eastAsia="Times New Roman" w:hAnsi="Times New Roman" w:cs="Times New Roman"/>
              <w:i/>
              <w:sz w:val="24"/>
              <w:szCs w:val="24"/>
            </w:rPr>
          </w:rPrChange>
        </w:rPr>
        <w:t>Clin</w:t>
      </w:r>
      <w:proofErr w:type="spellEnd"/>
      <w:del w:id="724" w:author="Editorial Integra" w:date="2025-04-04T23:12:00Z">
        <w:r w:rsidR="009F74C5" w:rsidRPr="00F90645" w:rsidDel="001F0159">
          <w:rPr>
            <w:rFonts w:ascii="Times New Roman" w:eastAsia="Times New Roman" w:hAnsi="Times New Roman" w:cs="Times New Roman"/>
            <w:sz w:val="24"/>
            <w:szCs w:val="24"/>
            <w:rPrChange w:id="725" w:author="Editorial Integra" w:date="2025-04-04T23:11:00Z">
              <w:rPr>
                <w:rFonts w:ascii="Times New Roman" w:eastAsia="Times New Roman" w:hAnsi="Times New Roman" w:cs="Times New Roman"/>
                <w:i/>
                <w:sz w:val="24"/>
                <w:szCs w:val="24"/>
              </w:rPr>
            </w:rPrChange>
          </w:rPr>
          <w:delText>ical</w:delText>
        </w:r>
      </w:del>
      <w:r w:rsidR="009F74C5" w:rsidRPr="00F90645">
        <w:rPr>
          <w:rFonts w:ascii="Times New Roman" w:eastAsia="Times New Roman" w:hAnsi="Times New Roman" w:cs="Times New Roman"/>
          <w:sz w:val="24"/>
          <w:szCs w:val="24"/>
          <w:rPrChange w:id="726" w:author="Editorial Integra" w:date="2025-04-04T23:11:00Z">
            <w:rPr>
              <w:rFonts w:ascii="Times New Roman" w:eastAsia="Times New Roman" w:hAnsi="Times New Roman" w:cs="Times New Roman"/>
              <w:i/>
              <w:sz w:val="24"/>
              <w:szCs w:val="24"/>
            </w:rPr>
          </w:rPrChange>
        </w:rPr>
        <w:t xml:space="preserve"> </w:t>
      </w:r>
      <w:proofErr w:type="spellStart"/>
      <w:r w:rsidR="009F74C5" w:rsidRPr="00F90645">
        <w:rPr>
          <w:rFonts w:ascii="Times New Roman" w:eastAsia="Times New Roman" w:hAnsi="Times New Roman" w:cs="Times New Roman"/>
          <w:sz w:val="24"/>
          <w:szCs w:val="24"/>
          <w:rPrChange w:id="727" w:author="Editorial Integra" w:date="2025-04-04T23:11:00Z">
            <w:rPr>
              <w:rFonts w:ascii="Times New Roman" w:eastAsia="Times New Roman" w:hAnsi="Times New Roman" w:cs="Times New Roman"/>
              <w:i/>
              <w:sz w:val="24"/>
              <w:szCs w:val="24"/>
            </w:rPr>
          </w:rPrChange>
        </w:rPr>
        <w:t>Transl</w:t>
      </w:r>
      <w:proofErr w:type="spellEnd"/>
      <w:del w:id="728" w:author="Editorial Integra" w:date="2025-04-04T23:12:00Z">
        <w:r w:rsidR="009F74C5" w:rsidRPr="00F90645" w:rsidDel="001F0159">
          <w:rPr>
            <w:rFonts w:ascii="Times New Roman" w:eastAsia="Times New Roman" w:hAnsi="Times New Roman" w:cs="Times New Roman"/>
            <w:sz w:val="24"/>
            <w:szCs w:val="24"/>
            <w:rPrChange w:id="729" w:author="Editorial Integra" w:date="2025-04-04T23:11:00Z">
              <w:rPr>
                <w:rFonts w:ascii="Times New Roman" w:eastAsia="Times New Roman" w:hAnsi="Times New Roman" w:cs="Times New Roman"/>
                <w:i/>
                <w:sz w:val="24"/>
                <w:szCs w:val="24"/>
              </w:rPr>
            </w:rPrChange>
          </w:rPr>
          <w:delText>ation</w:delText>
        </w:r>
      </w:del>
      <w:ins w:id="730" w:author="Editorial Integra" w:date="2025-04-04T23:27:00Z">
        <w:r w:rsidR="00E824FE">
          <w:rPr>
            <w:rFonts w:ascii="Times New Roman" w:eastAsia="Times New Roman" w:hAnsi="Times New Roman" w:cs="Times New Roman"/>
            <w:sz w:val="24"/>
            <w:szCs w:val="24"/>
          </w:rPr>
          <w:t xml:space="preserve"> </w:t>
        </w:r>
      </w:ins>
      <w:ins w:id="731" w:author="Editorial Integra" w:date="2025-04-04T23:11:00Z">
        <w:r w:rsidR="008828B5" w:rsidRPr="00FF4452">
          <w:rPr>
            <w:rFonts w:ascii="Times New Roman" w:eastAsia="Times New Roman" w:hAnsi="Times New Roman" w:cs="Times New Roman"/>
            <w:sz w:val="24"/>
            <w:szCs w:val="24"/>
          </w:rPr>
          <w:t>2023</w:t>
        </w:r>
        <w:proofErr w:type="gramStart"/>
        <w:r w:rsidR="008828B5">
          <w:rPr>
            <w:rFonts w:ascii="Times New Roman" w:eastAsia="Times New Roman" w:hAnsi="Times New Roman" w:cs="Times New Roman"/>
            <w:sz w:val="24"/>
            <w:szCs w:val="24"/>
          </w:rPr>
          <w:t>;</w:t>
        </w:r>
      </w:ins>
      <w:proofErr w:type="gramEnd"/>
      <w:del w:id="732" w:author="Editorial Integra" w:date="2025-04-04T23:11:00Z">
        <w:r w:rsidR="009F74C5" w:rsidRPr="00F90645" w:rsidDel="008828B5">
          <w:rPr>
            <w:rFonts w:ascii="Times New Roman" w:eastAsia="Times New Roman" w:hAnsi="Times New Roman" w:cs="Times New Roman"/>
            <w:sz w:val="24"/>
            <w:szCs w:val="24"/>
            <w:rPrChange w:id="733" w:author="Editorial Integra" w:date="2025-04-04T23:11:00Z">
              <w:rPr>
                <w:rFonts w:ascii="Times New Roman" w:eastAsia="Times New Roman" w:hAnsi="Times New Roman" w:cs="Times New Roman"/>
                <w:i/>
                <w:sz w:val="24"/>
                <w:szCs w:val="24"/>
              </w:rPr>
            </w:rPrChange>
          </w:rPr>
          <w:delText xml:space="preserve">, </w:delText>
        </w:r>
      </w:del>
      <w:r w:rsidR="009F74C5" w:rsidRPr="00F90645">
        <w:rPr>
          <w:rFonts w:ascii="Times New Roman" w:eastAsia="Times New Roman" w:hAnsi="Times New Roman" w:cs="Times New Roman"/>
          <w:sz w:val="24"/>
          <w:szCs w:val="24"/>
          <w:rPrChange w:id="734" w:author="Editorial Integra" w:date="2025-04-04T23:11:00Z">
            <w:rPr>
              <w:rFonts w:ascii="Times New Roman" w:eastAsia="Times New Roman" w:hAnsi="Times New Roman" w:cs="Times New Roman"/>
              <w:i/>
              <w:sz w:val="24"/>
              <w:szCs w:val="24"/>
            </w:rPr>
          </w:rPrChange>
        </w:rPr>
        <w:t>5</w:t>
      </w:r>
      <w:r w:rsidR="009F74C5" w:rsidRPr="008A5EC9">
        <w:rPr>
          <w:rFonts w:ascii="Times New Roman" w:eastAsia="Times New Roman" w:hAnsi="Times New Roman" w:cs="Times New Roman"/>
          <w:sz w:val="24"/>
          <w:szCs w:val="24"/>
        </w:rPr>
        <w:t>(3</w:t>
      </w:r>
      <w:del w:id="735" w:author="Editorial Integra" w:date="2025-04-04T23:11:00Z">
        <w:r w:rsidR="009F74C5" w:rsidRPr="00AF2230" w:rsidDel="008828B5">
          <w:rPr>
            <w:rFonts w:ascii="Times New Roman" w:eastAsia="Times New Roman" w:hAnsi="Times New Roman" w:cs="Times New Roman"/>
            <w:sz w:val="24"/>
            <w:szCs w:val="24"/>
          </w:rPr>
          <w:delText xml:space="preserve">), </w:delText>
        </w:r>
      </w:del>
      <w:ins w:id="736" w:author="Editorial Integra" w:date="2025-04-04T23:11:00Z">
        <w:r w:rsidR="008828B5" w:rsidRPr="00647108">
          <w:rPr>
            <w:rFonts w:ascii="Times New Roman" w:eastAsia="Times New Roman" w:hAnsi="Times New Roman" w:cs="Times New Roman"/>
            <w:sz w:val="24"/>
            <w:szCs w:val="24"/>
          </w:rPr>
          <w:t>)</w:t>
        </w:r>
        <w:r w:rsidR="008828B5">
          <w:rPr>
            <w:rFonts w:ascii="Times New Roman" w:eastAsia="Times New Roman" w:hAnsi="Times New Roman" w:cs="Times New Roman"/>
            <w:sz w:val="24"/>
            <w:szCs w:val="24"/>
          </w:rPr>
          <w:t>:</w:t>
        </w:r>
      </w:ins>
      <w:r w:rsidR="009F74C5" w:rsidRPr="008A5EC9">
        <w:rPr>
          <w:rFonts w:ascii="Times New Roman" w:eastAsia="Times New Roman" w:hAnsi="Times New Roman" w:cs="Times New Roman"/>
          <w:sz w:val="24"/>
          <w:szCs w:val="24"/>
        </w:rPr>
        <w:t>100286.</w:t>
      </w:r>
      <w:ins w:id="737" w:author="Editorial Integra" w:date="2025-04-04T23:12:00Z">
        <w:r w:rsidR="008828B5" w:rsidRPr="00AF2230" w:rsidDel="008828B5">
          <w:rPr>
            <w:rFonts w:ascii="Times New Roman" w:eastAsia="Times New Roman" w:hAnsi="Times New Roman" w:cs="Times New Roman"/>
            <w:sz w:val="24"/>
            <w:szCs w:val="24"/>
          </w:rPr>
          <w:t xml:space="preserve"> </w:t>
        </w:r>
      </w:ins>
      <w:del w:id="738" w:author="Editorial Integra" w:date="2025-04-04T23:12:00Z">
        <w:r w:rsidR="009F74C5" w:rsidRPr="00647108" w:rsidDel="008828B5">
          <w:rPr>
            <w:rFonts w:ascii="Times New Roman" w:eastAsia="Times New Roman" w:hAnsi="Times New Roman" w:cs="Times New Roman"/>
            <w:sz w:val="24"/>
            <w:szCs w:val="24"/>
          </w:rPr>
          <w:delText xml:space="preserve"> </w:delText>
        </w:r>
        <w:r w:rsidR="00F0751C" w:rsidRPr="008A5EC9" w:rsidDel="008828B5">
          <w:fldChar w:fldCharType="begin"/>
        </w:r>
        <w:r w:rsidR="00F0751C" w:rsidRPr="00AD409A" w:rsidDel="008828B5">
          <w:delInstrText xml:space="preserve"> HYPERLINK "https://doi.org/10.1016%2Fj.arrct.2023.100286" \h </w:delInstrText>
        </w:r>
        <w:r w:rsidR="00F0751C" w:rsidRPr="00AD409A" w:rsidDel="008828B5">
          <w:fldChar w:fldCharType="separate"/>
        </w:r>
        <w:r w:rsidR="009F74C5" w:rsidRPr="00AF2230" w:rsidDel="008828B5">
          <w:rPr>
            <w:rFonts w:ascii="Times New Roman" w:eastAsia="Times New Roman" w:hAnsi="Times New Roman" w:cs="Times New Roman"/>
            <w:color w:val="1155CC"/>
            <w:sz w:val="24"/>
            <w:szCs w:val="24"/>
            <w:u w:val="single"/>
          </w:rPr>
          <w:delText>https://doi.org/10.1016%2Fj.arrct.2023.100286</w:delText>
        </w:r>
        <w:r w:rsidR="00F0751C" w:rsidRPr="00AF2230" w:rsidDel="008828B5">
          <w:rPr>
            <w:rFonts w:ascii="Times New Roman" w:eastAsia="Times New Roman" w:hAnsi="Times New Roman" w:cs="Times New Roman"/>
            <w:color w:val="1155CC"/>
            <w:sz w:val="24"/>
            <w:szCs w:val="24"/>
            <w:u w:val="single"/>
          </w:rPr>
          <w:fldChar w:fldCharType="end"/>
        </w:r>
      </w:del>
    </w:p>
    <w:p w14:paraId="45F4AADE" w14:textId="6DE685E4" w:rsidR="009F74C5" w:rsidRPr="00647108" w:rsidRDefault="005E1B0D" w:rsidP="005E1B0D">
      <w:pPr>
        <w:spacing w:line="480" w:lineRule="auto"/>
        <w:rPr>
          <w:rFonts w:ascii="Times New Roman" w:eastAsia="Times New Roman" w:hAnsi="Times New Roman" w:cs="Times New Roman"/>
          <w:sz w:val="24"/>
          <w:szCs w:val="24"/>
        </w:rPr>
        <w:pPrChange w:id="739" w:author="Editorial Integra" w:date="2025-04-04T23:07:00Z">
          <w:pPr>
            <w:numPr>
              <w:numId w:val="8"/>
            </w:numPr>
            <w:spacing w:line="480" w:lineRule="auto"/>
            <w:ind w:left="720" w:hanging="360"/>
          </w:pPr>
        </w:pPrChange>
      </w:pPr>
      <w:ins w:id="740" w:author="Editorial Integra" w:date="2025-04-04T23:07:00Z">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ins>
      <w:proofErr w:type="spellStart"/>
      <w:r w:rsidR="009F74C5">
        <w:rPr>
          <w:rFonts w:ascii="Times New Roman" w:eastAsia="Times New Roman" w:hAnsi="Times New Roman" w:cs="Times New Roman"/>
          <w:sz w:val="24"/>
          <w:szCs w:val="24"/>
        </w:rPr>
        <w:t>Dicpinigaitis</w:t>
      </w:r>
      <w:proofErr w:type="spellEnd"/>
      <w:del w:id="741" w:author="Editorial Integra" w:date="2025-04-04T23:08:00Z">
        <w:r w:rsidR="009F74C5" w:rsidDel="00E4727A">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A</w:t>
      </w:r>
      <w:del w:id="742" w:author="Editorial Integra" w:date="2025-04-04T23:08:00Z">
        <w:r w:rsidR="009F74C5" w:rsidDel="00E4727A">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J</w:t>
      </w:r>
      <w:del w:id="743" w:author="Editorial Integra" w:date="2025-04-04T23:08:00Z">
        <w:r w:rsidR="009F74C5" w:rsidDel="00E4727A">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Al-</w:t>
      </w:r>
      <w:r w:rsidR="009F74C5" w:rsidRPr="008A5EC9">
        <w:rPr>
          <w:rFonts w:ascii="Times New Roman" w:eastAsia="Times New Roman" w:hAnsi="Times New Roman" w:cs="Times New Roman"/>
          <w:sz w:val="24"/>
          <w:szCs w:val="24"/>
        </w:rPr>
        <w:t>Mufti</w:t>
      </w:r>
      <w:del w:id="744" w:author="Editorial Integra" w:date="2025-04-04T23:08:00Z">
        <w:r w:rsidR="009F74C5" w:rsidRPr="00AF2230" w:rsidDel="00E4727A">
          <w:rPr>
            <w:rFonts w:ascii="Times New Roman" w:eastAsia="Times New Roman" w:hAnsi="Times New Roman" w:cs="Times New Roman"/>
            <w:sz w:val="24"/>
            <w:szCs w:val="24"/>
          </w:rPr>
          <w:delText>,</w:delText>
        </w:r>
      </w:del>
      <w:r w:rsidR="009F74C5" w:rsidRPr="00647108">
        <w:rPr>
          <w:rFonts w:ascii="Times New Roman" w:eastAsia="Times New Roman" w:hAnsi="Times New Roman" w:cs="Times New Roman"/>
          <w:sz w:val="24"/>
          <w:szCs w:val="24"/>
        </w:rPr>
        <w:t xml:space="preserve"> F</w:t>
      </w:r>
      <w:del w:id="745" w:author="Editorial Integra" w:date="2025-04-04T23:08:00Z">
        <w:r w:rsidR="009F74C5" w:rsidRPr="00647108" w:rsidDel="00E4727A">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w:t>
      </w:r>
      <w:proofErr w:type="spellStart"/>
      <w:r w:rsidR="009F74C5" w:rsidRPr="00AD409A">
        <w:rPr>
          <w:rFonts w:ascii="Times New Roman" w:eastAsia="Times New Roman" w:hAnsi="Times New Roman" w:cs="Times New Roman"/>
          <w:sz w:val="24"/>
          <w:szCs w:val="24"/>
        </w:rPr>
        <w:t>Bempong</w:t>
      </w:r>
      <w:proofErr w:type="spellEnd"/>
      <w:del w:id="746" w:author="Editorial Integra" w:date="2025-04-04T23:08:00Z">
        <w:r w:rsidR="009F74C5" w:rsidRPr="00AD409A" w:rsidDel="00E4727A">
          <w:rPr>
            <w:rFonts w:ascii="Times New Roman" w:eastAsia="Times New Roman" w:hAnsi="Times New Roman" w:cs="Times New Roman"/>
            <w:sz w:val="24"/>
            <w:szCs w:val="24"/>
          </w:rPr>
          <w:delText>,</w:delText>
        </w:r>
      </w:del>
      <w:r w:rsidR="009F74C5" w:rsidRPr="00AD409A">
        <w:rPr>
          <w:rFonts w:ascii="Times New Roman" w:eastAsia="Times New Roman" w:hAnsi="Times New Roman" w:cs="Times New Roman"/>
          <w:sz w:val="24"/>
          <w:szCs w:val="24"/>
        </w:rPr>
        <w:t xml:space="preserve"> P</w:t>
      </w:r>
      <w:del w:id="747" w:author="Editorial Integra" w:date="2025-04-04T23:08:00Z">
        <w:r w:rsidR="009F74C5" w:rsidRPr="00AD409A" w:rsidDel="00E4727A">
          <w:rPr>
            <w:rFonts w:ascii="Times New Roman" w:eastAsia="Times New Roman" w:hAnsi="Times New Roman" w:cs="Times New Roman"/>
            <w:sz w:val="24"/>
            <w:szCs w:val="24"/>
          </w:rPr>
          <w:delText xml:space="preserve">. </w:delText>
        </w:r>
      </w:del>
      <w:r w:rsidR="009F74C5" w:rsidRPr="00AD409A">
        <w:rPr>
          <w:rFonts w:ascii="Times New Roman" w:eastAsia="Times New Roman" w:hAnsi="Times New Roman" w:cs="Times New Roman"/>
          <w:sz w:val="24"/>
          <w:szCs w:val="24"/>
        </w:rPr>
        <w:t>O</w:t>
      </w:r>
      <w:del w:id="748" w:author="Editorial Integra" w:date="2025-04-04T23:08:00Z">
        <w:r w:rsidR="009F74C5" w:rsidRPr="00AD409A" w:rsidDel="00E4727A">
          <w:rPr>
            <w:rFonts w:ascii="Times New Roman" w:eastAsia="Times New Roman" w:hAnsi="Times New Roman" w:cs="Times New Roman"/>
            <w:sz w:val="24"/>
            <w:szCs w:val="24"/>
          </w:rPr>
          <w:delText>.</w:delText>
        </w:r>
      </w:del>
      <w:del w:id="749" w:author="Editorial Integra" w:date="2025-04-04T23:09:00Z">
        <w:r w:rsidR="009F74C5" w:rsidRPr="00AD409A" w:rsidDel="00E4727A">
          <w:rPr>
            <w:rFonts w:ascii="Times New Roman" w:eastAsia="Times New Roman" w:hAnsi="Times New Roman" w:cs="Times New Roman"/>
            <w:sz w:val="24"/>
            <w:szCs w:val="24"/>
          </w:rPr>
          <w:delText>, Kazim</w:delText>
        </w:r>
      </w:del>
      <w:del w:id="750" w:author="Editorial Integra" w:date="2025-04-04T23:08:00Z">
        <w:r w:rsidR="009F74C5" w:rsidRPr="00AD409A" w:rsidDel="00E4727A">
          <w:rPr>
            <w:rFonts w:ascii="Times New Roman" w:eastAsia="Times New Roman" w:hAnsi="Times New Roman" w:cs="Times New Roman"/>
            <w:sz w:val="24"/>
            <w:szCs w:val="24"/>
          </w:rPr>
          <w:delText xml:space="preserve">, </w:delText>
        </w:r>
      </w:del>
      <w:del w:id="751" w:author="Editorial Integra" w:date="2025-04-04T23:09:00Z">
        <w:r w:rsidR="009F74C5" w:rsidRPr="00AD409A" w:rsidDel="00E4727A">
          <w:rPr>
            <w:rFonts w:ascii="Times New Roman" w:eastAsia="Times New Roman" w:hAnsi="Times New Roman" w:cs="Times New Roman"/>
            <w:sz w:val="24"/>
            <w:szCs w:val="24"/>
          </w:rPr>
          <w:delText>S</w:delText>
        </w:r>
      </w:del>
      <w:del w:id="752" w:author="Editorial Integra" w:date="2025-04-04T23:08:00Z">
        <w:r w:rsidR="009F74C5" w:rsidRPr="00AD409A" w:rsidDel="00E4727A">
          <w:rPr>
            <w:rFonts w:ascii="Times New Roman" w:eastAsia="Times New Roman" w:hAnsi="Times New Roman" w:cs="Times New Roman"/>
            <w:sz w:val="24"/>
            <w:szCs w:val="24"/>
          </w:rPr>
          <w:delText xml:space="preserve">. </w:delText>
        </w:r>
      </w:del>
      <w:del w:id="753" w:author="Editorial Integra" w:date="2025-04-04T23:09:00Z">
        <w:r w:rsidR="009F74C5" w:rsidRPr="00AD409A" w:rsidDel="00E4727A">
          <w:rPr>
            <w:rFonts w:ascii="Times New Roman" w:eastAsia="Times New Roman" w:hAnsi="Times New Roman" w:cs="Times New Roman"/>
            <w:sz w:val="24"/>
            <w:szCs w:val="24"/>
          </w:rPr>
          <w:delText>F</w:delText>
        </w:r>
      </w:del>
      <w:del w:id="754" w:author="Editorial Integra" w:date="2025-04-04T23:08:00Z">
        <w:r w:rsidR="009F74C5" w:rsidRPr="00AD409A" w:rsidDel="00E4727A">
          <w:rPr>
            <w:rFonts w:ascii="Times New Roman" w:eastAsia="Times New Roman" w:hAnsi="Times New Roman" w:cs="Times New Roman"/>
            <w:sz w:val="24"/>
            <w:szCs w:val="24"/>
          </w:rPr>
          <w:delText>.</w:delText>
        </w:r>
      </w:del>
      <w:del w:id="755" w:author="Editorial Integra" w:date="2025-04-04T23:09:00Z">
        <w:r w:rsidR="009F74C5" w:rsidRPr="00AD409A" w:rsidDel="00E4727A">
          <w:rPr>
            <w:rFonts w:ascii="Times New Roman" w:eastAsia="Times New Roman" w:hAnsi="Times New Roman" w:cs="Times New Roman"/>
            <w:sz w:val="24"/>
            <w:szCs w:val="24"/>
          </w:rPr>
          <w:delText>, Cooper</w:delText>
        </w:r>
      </w:del>
      <w:del w:id="756" w:author="Editorial Integra" w:date="2025-04-04T23:08:00Z">
        <w:r w:rsidR="009F74C5" w:rsidRPr="00AD409A" w:rsidDel="00E4727A">
          <w:rPr>
            <w:rFonts w:ascii="Times New Roman" w:eastAsia="Times New Roman" w:hAnsi="Times New Roman" w:cs="Times New Roman"/>
            <w:sz w:val="24"/>
            <w:szCs w:val="24"/>
          </w:rPr>
          <w:delText>,</w:delText>
        </w:r>
      </w:del>
      <w:del w:id="757" w:author="Editorial Integra" w:date="2025-04-04T23:09:00Z">
        <w:r w:rsidR="009F74C5" w:rsidRPr="00AD409A" w:rsidDel="00E4727A">
          <w:rPr>
            <w:rFonts w:ascii="Times New Roman" w:eastAsia="Times New Roman" w:hAnsi="Times New Roman" w:cs="Times New Roman"/>
            <w:sz w:val="24"/>
            <w:szCs w:val="24"/>
          </w:rPr>
          <w:delText xml:space="preserve"> J</w:delText>
        </w:r>
      </w:del>
      <w:del w:id="758" w:author="Editorial Integra" w:date="2025-04-04T23:08:00Z">
        <w:r w:rsidR="009F74C5" w:rsidRPr="00AD409A" w:rsidDel="00E4727A">
          <w:rPr>
            <w:rFonts w:ascii="Times New Roman" w:eastAsia="Times New Roman" w:hAnsi="Times New Roman" w:cs="Times New Roman"/>
            <w:sz w:val="24"/>
            <w:szCs w:val="24"/>
          </w:rPr>
          <w:delText xml:space="preserve">. </w:delText>
        </w:r>
      </w:del>
      <w:del w:id="759" w:author="Editorial Integra" w:date="2025-04-04T23:09:00Z">
        <w:r w:rsidR="009F74C5" w:rsidRPr="00AD409A" w:rsidDel="00E4727A">
          <w:rPr>
            <w:rFonts w:ascii="Times New Roman" w:eastAsia="Times New Roman" w:hAnsi="Times New Roman" w:cs="Times New Roman"/>
            <w:sz w:val="24"/>
            <w:szCs w:val="24"/>
          </w:rPr>
          <w:delText>B</w:delText>
        </w:r>
      </w:del>
      <w:del w:id="760" w:author="Editorial Integra" w:date="2025-04-04T23:08:00Z">
        <w:r w:rsidR="009F74C5" w:rsidRPr="00AD409A" w:rsidDel="00E4727A">
          <w:rPr>
            <w:rFonts w:ascii="Times New Roman" w:eastAsia="Times New Roman" w:hAnsi="Times New Roman" w:cs="Times New Roman"/>
            <w:sz w:val="24"/>
            <w:szCs w:val="24"/>
          </w:rPr>
          <w:delText>.</w:delText>
        </w:r>
      </w:del>
      <w:del w:id="761" w:author="Editorial Integra" w:date="2025-04-04T23:09:00Z">
        <w:r w:rsidR="009F74C5" w:rsidRPr="00AD409A" w:rsidDel="00E4727A">
          <w:rPr>
            <w:rFonts w:ascii="Times New Roman" w:eastAsia="Times New Roman" w:hAnsi="Times New Roman" w:cs="Times New Roman"/>
            <w:sz w:val="24"/>
            <w:szCs w:val="24"/>
          </w:rPr>
          <w:delText>, Dominguez, J. F., Stein, A., Kalakoti, P., Hanft, S., Pisapia, J., Kinon, M., Gandhi, C. D., Schmidt, M. H., Bowers, C. A.</w:delText>
        </w:r>
      </w:del>
      <w:ins w:id="762" w:author="Editorial Integra" w:date="2025-04-04T23:09:00Z">
        <w:r w:rsidR="00E4727A">
          <w:rPr>
            <w:rFonts w:ascii="Times New Roman" w:eastAsia="Times New Roman" w:hAnsi="Times New Roman" w:cs="Times New Roman"/>
            <w:sz w:val="24"/>
            <w:szCs w:val="24"/>
          </w:rPr>
          <w:t>, et al.</w:t>
        </w:r>
      </w:ins>
      <w:del w:id="763" w:author="Editorial Integra" w:date="2025-04-04T23:09:00Z">
        <w:r w:rsidR="009F74C5" w:rsidRPr="008A5EC9" w:rsidDel="00E4727A">
          <w:rPr>
            <w:rFonts w:ascii="Times New Roman" w:eastAsia="Times New Roman" w:hAnsi="Times New Roman" w:cs="Times New Roman"/>
            <w:sz w:val="24"/>
            <w:szCs w:val="24"/>
          </w:rPr>
          <w:delText xml:space="preserve"> (2022).</w:delText>
        </w:r>
      </w:del>
      <w:r w:rsidR="009F74C5" w:rsidRPr="00AF2230">
        <w:rPr>
          <w:rFonts w:ascii="Times New Roman" w:eastAsia="Times New Roman" w:hAnsi="Times New Roman" w:cs="Times New Roman"/>
          <w:sz w:val="24"/>
          <w:szCs w:val="24"/>
        </w:rPr>
        <w:t xml:space="preserve"> </w:t>
      </w:r>
      <w:proofErr w:type="gramStart"/>
      <w:r w:rsidR="009F74C5" w:rsidRPr="00AF2230">
        <w:rPr>
          <w:rFonts w:ascii="Times New Roman" w:eastAsia="Times New Roman" w:hAnsi="Times New Roman" w:cs="Times New Roman"/>
          <w:sz w:val="24"/>
          <w:szCs w:val="24"/>
        </w:rPr>
        <w:t>Prognostic significance of baseline frailty status in traumatic spinal cord injury.</w:t>
      </w:r>
      <w:proofErr w:type="gramEnd"/>
      <w:r w:rsidR="009F74C5" w:rsidRPr="00AF2230">
        <w:rPr>
          <w:rFonts w:ascii="Times New Roman" w:eastAsia="Times New Roman" w:hAnsi="Times New Roman" w:cs="Times New Roman"/>
          <w:sz w:val="24"/>
          <w:szCs w:val="24"/>
        </w:rPr>
        <w:t xml:space="preserve"> </w:t>
      </w:r>
      <w:r w:rsidR="009F74C5" w:rsidRPr="00E4727A">
        <w:rPr>
          <w:rFonts w:ascii="Times New Roman" w:eastAsia="Times New Roman" w:hAnsi="Times New Roman" w:cs="Times New Roman"/>
          <w:sz w:val="24"/>
          <w:szCs w:val="24"/>
          <w:rPrChange w:id="764" w:author="Editorial Integra" w:date="2025-04-04T23:08:00Z">
            <w:rPr>
              <w:rFonts w:ascii="Times New Roman" w:eastAsia="Times New Roman" w:hAnsi="Times New Roman" w:cs="Times New Roman"/>
              <w:i/>
              <w:sz w:val="24"/>
              <w:szCs w:val="24"/>
            </w:rPr>
          </w:rPrChange>
        </w:rPr>
        <w:t>Neurosurgery</w:t>
      </w:r>
      <w:del w:id="765" w:author="Editorial Integra" w:date="2025-04-04T23:09:00Z">
        <w:r w:rsidR="009F74C5" w:rsidRPr="00E4727A" w:rsidDel="00E4727A">
          <w:rPr>
            <w:rFonts w:ascii="Times New Roman" w:eastAsia="Times New Roman" w:hAnsi="Times New Roman" w:cs="Times New Roman"/>
            <w:sz w:val="24"/>
            <w:szCs w:val="24"/>
            <w:rPrChange w:id="766" w:author="Editorial Integra" w:date="2025-04-04T23:08:00Z">
              <w:rPr>
                <w:rFonts w:ascii="Times New Roman" w:eastAsia="Times New Roman" w:hAnsi="Times New Roman" w:cs="Times New Roman"/>
                <w:i/>
                <w:sz w:val="24"/>
                <w:szCs w:val="24"/>
              </w:rPr>
            </w:rPrChange>
          </w:rPr>
          <w:delText xml:space="preserve">., </w:delText>
        </w:r>
      </w:del>
      <w:ins w:id="767" w:author="Editorial Integra" w:date="2025-04-04T23:27:00Z">
        <w:r w:rsidR="00E824FE">
          <w:rPr>
            <w:rFonts w:ascii="Times New Roman" w:eastAsia="Times New Roman" w:hAnsi="Times New Roman" w:cs="Times New Roman"/>
            <w:sz w:val="24"/>
            <w:szCs w:val="24"/>
          </w:rPr>
          <w:t xml:space="preserve"> </w:t>
        </w:r>
      </w:ins>
      <w:ins w:id="768" w:author="Editorial Integra" w:date="2025-04-04T23:09:00Z">
        <w:r w:rsidR="00E4727A" w:rsidRPr="00FF4452">
          <w:rPr>
            <w:rFonts w:ascii="Times New Roman" w:eastAsia="Times New Roman" w:hAnsi="Times New Roman" w:cs="Times New Roman"/>
            <w:sz w:val="24"/>
            <w:szCs w:val="24"/>
          </w:rPr>
          <w:t>2022</w:t>
        </w:r>
      </w:ins>
      <w:proofErr w:type="gramStart"/>
      <w:ins w:id="769" w:author="Editorial Integra" w:date="2025-04-04T23:10:00Z">
        <w:r w:rsidR="00E4727A">
          <w:rPr>
            <w:rFonts w:ascii="Times New Roman" w:eastAsia="Times New Roman" w:hAnsi="Times New Roman" w:cs="Times New Roman"/>
            <w:sz w:val="24"/>
            <w:szCs w:val="24"/>
          </w:rPr>
          <w:t>;</w:t>
        </w:r>
      </w:ins>
      <w:r w:rsidR="009F74C5" w:rsidRPr="00E4727A">
        <w:rPr>
          <w:rFonts w:ascii="Times New Roman" w:eastAsia="Times New Roman" w:hAnsi="Times New Roman" w:cs="Times New Roman"/>
          <w:sz w:val="24"/>
          <w:szCs w:val="24"/>
          <w:rPrChange w:id="770" w:author="Editorial Integra" w:date="2025-04-04T23:08:00Z">
            <w:rPr>
              <w:rFonts w:ascii="Times New Roman" w:eastAsia="Times New Roman" w:hAnsi="Times New Roman" w:cs="Times New Roman"/>
              <w:i/>
              <w:sz w:val="24"/>
              <w:szCs w:val="24"/>
            </w:rPr>
          </w:rPrChange>
        </w:rPr>
        <w:t>91</w:t>
      </w:r>
      <w:proofErr w:type="gramEnd"/>
      <w:r w:rsidR="009F74C5" w:rsidRPr="008A5EC9">
        <w:rPr>
          <w:rFonts w:ascii="Times New Roman" w:eastAsia="Times New Roman" w:hAnsi="Times New Roman" w:cs="Times New Roman"/>
          <w:sz w:val="24"/>
          <w:szCs w:val="24"/>
        </w:rPr>
        <w:t>(4</w:t>
      </w:r>
      <w:del w:id="771" w:author="Editorial Integra" w:date="2025-04-04T23:11:00Z">
        <w:r w:rsidR="009F74C5" w:rsidRPr="00AF2230" w:rsidDel="00E4727A">
          <w:rPr>
            <w:rFonts w:ascii="Times New Roman" w:eastAsia="Times New Roman" w:hAnsi="Times New Roman" w:cs="Times New Roman"/>
            <w:sz w:val="24"/>
            <w:szCs w:val="24"/>
          </w:rPr>
          <w:delText xml:space="preserve">), </w:delText>
        </w:r>
      </w:del>
      <w:ins w:id="772" w:author="Editorial Integra" w:date="2025-04-04T23:11:00Z">
        <w:r w:rsidR="00E4727A" w:rsidRPr="00647108">
          <w:rPr>
            <w:rFonts w:ascii="Times New Roman" w:eastAsia="Times New Roman" w:hAnsi="Times New Roman" w:cs="Times New Roman"/>
            <w:sz w:val="24"/>
            <w:szCs w:val="24"/>
          </w:rPr>
          <w:t>)</w:t>
        </w:r>
        <w:r w:rsidR="00E4727A">
          <w:rPr>
            <w:rFonts w:ascii="Times New Roman" w:eastAsia="Times New Roman" w:hAnsi="Times New Roman" w:cs="Times New Roman"/>
            <w:sz w:val="24"/>
            <w:szCs w:val="24"/>
          </w:rPr>
          <w:t>:</w:t>
        </w:r>
      </w:ins>
      <w:r w:rsidR="009F74C5" w:rsidRPr="008A5EC9">
        <w:rPr>
          <w:rFonts w:ascii="Times New Roman" w:eastAsia="Times New Roman" w:hAnsi="Times New Roman" w:cs="Times New Roman"/>
          <w:sz w:val="24"/>
          <w:szCs w:val="24"/>
        </w:rPr>
        <w:t>575-</w:t>
      </w:r>
      <w:del w:id="773" w:author="Editorial Integra" w:date="2025-04-04T23:10:00Z">
        <w:r w:rsidR="009F74C5" w:rsidRPr="00AF2230" w:rsidDel="00E4727A">
          <w:rPr>
            <w:rFonts w:ascii="Times New Roman" w:eastAsia="Times New Roman" w:hAnsi="Times New Roman" w:cs="Times New Roman"/>
            <w:sz w:val="24"/>
            <w:szCs w:val="24"/>
          </w:rPr>
          <w:delText>5</w:delText>
        </w:r>
      </w:del>
      <w:r w:rsidR="009F74C5" w:rsidRPr="00647108">
        <w:rPr>
          <w:rFonts w:ascii="Times New Roman" w:eastAsia="Times New Roman" w:hAnsi="Times New Roman" w:cs="Times New Roman"/>
          <w:sz w:val="24"/>
          <w:szCs w:val="24"/>
        </w:rPr>
        <w:t>82.</w:t>
      </w:r>
    </w:p>
    <w:p w14:paraId="564BDDDD" w14:textId="25840F41" w:rsidR="009F74C5" w:rsidRDefault="005E1B0D" w:rsidP="005E1B0D">
      <w:pPr>
        <w:spacing w:after="240" w:line="480" w:lineRule="auto"/>
        <w:rPr>
          <w:rFonts w:ascii="Times New Roman" w:eastAsia="Times New Roman" w:hAnsi="Times New Roman" w:cs="Times New Roman"/>
          <w:sz w:val="24"/>
          <w:szCs w:val="24"/>
        </w:rPr>
        <w:pPrChange w:id="774" w:author="Editorial Integra" w:date="2025-04-04T23:07:00Z">
          <w:pPr>
            <w:numPr>
              <w:numId w:val="8"/>
            </w:numPr>
            <w:spacing w:after="240" w:line="480" w:lineRule="auto"/>
            <w:ind w:left="720" w:hanging="360"/>
          </w:pPr>
        </w:pPrChange>
      </w:pPr>
      <w:ins w:id="775" w:author="Editorial Integra" w:date="2025-04-04T23:07:00Z">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r>
      </w:ins>
      <w:proofErr w:type="spellStart"/>
      <w:r w:rsidR="009F74C5">
        <w:rPr>
          <w:rFonts w:ascii="Times New Roman" w:eastAsia="Times New Roman" w:hAnsi="Times New Roman" w:cs="Times New Roman"/>
          <w:sz w:val="24"/>
          <w:szCs w:val="24"/>
        </w:rPr>
        <w:t>Statz</w:t>
      </w:r>
      <w:proofErr w:type="spellEnd"/>
      <w:del w:id="776" w:author="Editorial Integra" w:date="2025-04-04T23:07:00Z">
        <w:r w:rsidR="009F74C5" w:rsidDel="001306B3">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J</w:t>
      </w:r>
      <w:del w:id="777" w:author="Editorial Integra" w:date="2025-04-04T23:07:00Z">
        <w:r w:rsidR="009F74C5" w:rsidDel="001306B3">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M</w:t>
      </w:r>
      <w:del w:id="778" w:author="Editorial Integra" w:date="2025-04-04T23:07:00Z">
        <w:r w:rsidR="009F74C5" w:rsidDel="001306B3">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Sierra</w:t>
      </w:r>
      <w:del w:id="779" w:author="Editorial Integra" w:date="2025-04-04T23:07:00Z">
        <w:r w:rsidR="009F74C5" w:rsidDel="001306B3">
          <w:rPr>
            <w:rFonts w:ascii="Times New Roman" w:eastAsia="Times New Roman" w:hAnsi="Times New Roman" w:cs="Times New Roman"/>
            <w:sz w:val="24"/>
            <w:szCs w:val="24"/>
          </w:rPr>
          <w:delText xml:space="preserve">, </w:delText>
        </w:r>
      </w:del>
      <w:ins w:id="780" w:author="Editorial Integra" w:date="2025-04-04T23:07:00Z">
        <w:r w:rsidR="001306B3">
          <w:rPr>
            <w:rFonts w:ascii="Times New Roman" w:eastAsia="Times New Roman" w:hAnsi="Times New Roman" w:cs="Times New Roman"/>
            <w:sz w:val="24"/>
            <w:szCs w:val="24"/>
          </w:rPr>
          <w:t xml:space="preserve"> </w:t>
        </w:r>
      </w:ins>
      <w:r w:rsidR="009F74C5">
        <w:rPr>
          <w:rFonts w:ascii="Times New Roman" w:eastAsia="Times New Roman" w:hAnsi="Times New Roman" w:cs="Times New Roman"/>
          <w:sz w:val="24"/>
          <w:szCs w:val="24"/>
        </w:rPr>
        <w:t>R</w:t>
      </w:r>
      <w:del w:id="781" w:author="Editorial Integra" w:date="2025-04-04T23:07:00Z">
        <w:r w:rsidR="009F74C5" w:rsidDel="001306B3">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J</w:t>
      </w:r>
      <w:del w:id="782" w:author="Editorial Integra" w:date="2025-04-04T23:07:00Z">
        <w:r w:rsidR="009F74C5" w:rsidDel="001306B3">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Trousdale</w:t>
      </w:r>
      <w:del w:id="783" w:author="Editorial Integra" w:date="2025-04-04T23:07:00Z">
        <w:r w:rsidR="009F74C5" w:rsidDel="001306B3">
          <w:rPr>
            <w:rFonts w:ascii="Times New Roman" w:eastAsia="Times New Roman" w:hAnsi="Times New Roman" w:cs="Times New Roman"/>
            <w:sz w:val="24"/>
            <w:szCs w:val="24"/>
          </w:rPr>
          <w:delText xml:space="preserve">, </w:delText>
        </w:r>
      </w:del>
      <w:ins w:id="784" w:author="Editorial Integra" w:date="2025-04-04T23:07:00Z">
        <w:r w:rsidR="001306B3">
          <w:rPr>
            <w:rFonts w:ascii="Times New Roman" w:eastAsia="Times New Roman" w:hAnsi="Times New Roman" w:cs="Times New Roman"/>
            <w:sz w:val="24"/>
            <w:szCs w:val="24"/>
          </w:rPr>
          <w:t xml:space="preserve"> </w:t>
        </w:r>
      </w:ins>
      <w:r w:rsidR="009F74C5">
        <w:rPr>
          <w:rFonts w:ascii="Times New Roman" w:eastAsia="Times New Roman" w:hAnsi="Times New Roman" w:cs="Times New Roman"/>
          <w:sz w:val="24"/>
          <w:szCs w:val="24"/>
        </w:rPr>
        <w:t>R</w:t>
      </w:r>
      <w:del w:id="785" w:author="Editorial Integra" w:date="2025-04-04T23:07:00Z">
        <w:r w:rsidR="009F74C5" w:rsidDel="001306B3">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T</w:t>
      </w:r>
      <w:del w:id="786" w:author="Editorial Integra" w:date="2025-04-04T23:07:00Z">
        <w:r w:rsidR="009F74C5" w:rsidDel="001306B3">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w:t>
      </w:r>
      <w:del w:id="787" w:author="Editorial Integra" w:date="2025-04-04T23:07:00Z">
        <w:r w:rsidR="009F74C5" w:rsidDel="001306B3">
          <w:rPr>
            <w:rFonts w:ascii="Times New Roman" w:eastAsia="Times New Roman" w:hAnsi="Times New Roman" w:cs="Times New Roman"/>
            <w:sz w:val="24"/>
            <w:szCs w:val="24"/>
          </w:rPr>
          <w:delText xml:space="preserve">&amp; </w:delText>
        </w:r>
      </w:del>
      <w:proofErr w:type="spellStart"/>
      <w:r w:rsidR="009F74C5">
        <w:rPr>
          <w:rFonts w:ascii="Times New Roman" w:eastAsia="Times New Roman" w:hAnsi="Times New Roman" w:cs="Times New Roman"/>
          <w:sz w:val="24"/>
          <w:szCs w:val="24"/>
        </w:rPr>
        <w:t>Milbrandt</w:t>
      </w:r>
      <w:proofErr w:type="spellEnd"/>
      <w:del w:id="788" w:author="Editorial Integra" w:date="2025-04-04T23:07:00Z">
        <w:r w:rsidR="009F74C5" w:rsidDel="001306B3">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 xml:space="preserve"> T</w:t>
      </w:r>
      <w:del w:id="789" w:author="Editorial Integra" w:date="2025-04-04T23:07:00Z">
        <w:r w:rsidR="009F74C5" w:rsidDel="001306B3">
          <w:rPr>
            <w:rFonts w:ascii="Times New Roman" w:eastAsia="Times New Roman" w:hAnsi="Times New Roman" w:cs="Times New Roman"/>
            <w:sz w:val="24"/>
            <w:szCs w:val="24"/>
          </w:rPr>
          <w:delText xml:space="preserve">. </w:delText>
        </w:r>
      </w:del>
      <w:r w:rsidR="009F74C5">
        <w:rPr>
          <w:rFonts w:ascii="Times New Roman" w:eastAsia="Times New Roman" w:hAnsi="Times New Roman" w:cs="Times New Roman"/>
          <w:sz w:val="24"/>
          <w:szCs w:val="24"/>
        </w:rPr>
        <w:t xml:space="preserve">A. </w:t>
      </w:r>
      <w:del w:id="790" w:author="Editorial Integra" w:date="2025-04-04T23:08:00Z">
        <w:r w:rsidR="009F74C5" w:rsidDel="001306B3">
          <w:rPr>
            <w:rFonts w:ascii="Times New Roman" w:eastAsia="Times New Roman" w:hAnsi="Times New Roman" w:cs="Times New Roman"/>
            <w:sz w:val="24"/>
            <w:szCs w:val="24"/>
          </w:rPr>
          <w:delText xml:space="preserve">(2019). </w:delText>
        </w:r>
      </w:del>
      <w:r w:rsidR="009F74C5">
        <w:rPr>
          <w:rFonts w:ascii="Times New Roman" w:eastAsia="Times New Roman" w:hAnsi="Times New Roman" w:cs="Times New Roman"/>
          <w:sz w:val="24"/>
          <w:szCs w:val="24"/>
        </w:rPr>
        <w:t xml:space="preserve">Total hip </w:t>
      </w:r>
      <w:proofErr w:type="spellStart"/>
      <w:r w:rsidR="009F74C5">
        <w:rPr>
          <w:rFonts w:ascii="Times New Roman" w:eastAsia="Times New Roman" w:hAnsi="Times New Roman" w:cs="Times New Roman"/>
          <w:sz w:val="24"/>
          <w:szCs w:val="24"/>
        </w:rPr>
        <w:t>arthroplasty</w:t>
      </w:r>
      <w:proofErr w:type="spellEnd"/>
      <w:r w:rsidR="009F74C5">
        <w:rPr>
          <w:rFonts w:ascii="Times New Roman" w:eastAsia="Times New Roman" w:hAnsi="Times New Roman" w:cs="Times New Roman"/>
          <w:sz w:val="24"/>
          <w:szCs w:val="24"/>
        </w:rPr>
        <w:t xml:space="preserve"> in patients with spastic</w:t>
      </w:r>
      <w:r w:rsidR="009F74C5" w:rsidRPr="008A5EC9">
        <w:rPr>
          <w:rFonts w:ascii="Times New Roman" w:eastAsia="Times New Roman" w:hAnsi="Times New Roman" w:cs="Times New Roman"/>
          <w:sz w:val="24"/>
          <w:szCs w:val="24"/>
        </w:rPr>
        <w:t xml:space="preserve">ity. </w:t>
      </w:r>
      <w:r w:rsidR="009F74C5" w:rsidRPr="001306B3">
        <w:rPr>
          <w:rFonts w:ascii="Times New Roman" w:eastAsia="Times New Roman" w:hAnsi="Times New Roman" w:cs="Times New Roman"/>
          <w:sz w:val="24"/>
          <w:szCs w:val="24"/>
          <w:rPrChange w:id="791" w:author="Editorial Integra" w:date="2025-04-04T23:08:00Z">
            <w:rPr>
              <w:rFonts w:ascii="Times New Roman" w:eastAsia="Times New Roman" w:hAnsi="Times New Roman" w:cs="Times New Roman"/>
              <w:i/>
              <w:sz w:val="24"/>
              <w:szCs w:val="24"/>
            </w:rPr>
          </w:rPrChange>
        </w:rPr>
        <w:t>JBJS Rev</w:t>
      </w:r>
      <w:del w:id="792" w:author="Editorial Integra" w:date="2025-04-04T23:08:00Z">
        <w:r w:rsidR="009F74C5" w:rsidRPr="001306B3" w:rsidDel="001306B3">
          <w:rPr>
            <w:rFonts w:ascii="Times New Roman" w:eastAsia="Times New Roman" w:hAnsi="Times New Roman" w:cs="Times New Roman"/>
            <w:sz w:val="24"/>
            <w:szCs w:val="24"/>
            <w:rPrChange w:id="793" w:author="Editorial Integra" w:date="2025-04-04T23:08:00Z">
              <w:rPr>
                <w:rFonts w:ascii="Times New Roman" w:eastAsia="Times New Roman" w:hAnsi="Times New Roman" w:cs="Times New Roman"/>
                <w:i/>
                <w:sz w:val="24"/>
                <w:szCs w:val="24"/>
              </w:rPr>
            </w:rPrChange>
          </w:rPr>
          <w:delText>iews.,</w:delText>
        </w:r>
      </w:del>
      <w:ins w:id="794" w:author="Editorial Integra" w:date="2025-04-04T23:08:00Z">
        <w:r w:rsidR="001306B3">
          <w:rPr>
            <w:rFonts w:ascii="Times New Roman" w:eastAsia="Times New Roman" w:hAnsi="Times New Roman" w:cs="Times New Roman"/>
            <w:sz w:val="24"/>
            <w:szCs w:val="24"/>
          </w:rPr>
          <w:t xml:space="preserve"> </w:t>
        </w:r>
      </w:ins>
      <w:del w:id="795" w:author="Editorial Integra" w:date="2025-04-04T23:10:00Z">
        <w:r w:rsidR="009F74C5" w:rsidRPr="001306B3" w:rsidDel="00E4727A">
          <w:rPr>
            <w:rFonts w:ascii="Times New Roman" w:eastAsia="Times New Roman" w:hAnsi="Times New Roman" w:cs="Times New Roman"/>
            <w:sz w:val="24"/>
            <w:szCs w:val="24"/>
            <w:rPrChange w:id="796" w:author="Editorial Integra" w:date="2025-04-04T23:08:00Z">
              <w:rPr>
                <w:rFonts w:ascii="Times New Roman" w:eastAsia="Times New Roman" w:hAnsi="Times New Roman" w:cs="Times New Roman"/>
                <w:i/>
                <w:sz w:val="24"/>
                <w:szCs w:val="24"/>
              </w:rPr>
            </w:rPrChange>
          </w:rPr>
          <w:delText xml:space="preserve"> </w:delText>
        </w:r>
      </w:del>
      <w:ins w:id="797" w:author="Editorial Integra" w:date="2025-04-04T23:10:00Z">
        <w:r w:rsidR="00E4727A">
          <w:rPr>
            <w:rFonts w:ascii="Times New Roman" w:eastAsia="Times New Roman" w:hAnsi="Times New Roman" w:cs="Times New Roman"/>
            <w:sz w:val="24"/>
            <w:szCs w:val="24"/>
          </w:rPr>
          <w:t>2019</w:t>
        </w:r>
        <w:proofErr w:type="gramStart"/>
        <w:r w:rsidR="00E4727A">
          <w:rPr>
            <w:rFonts w:ascii="Times New Roman" w:eastAsia="Times New Roman" w:hAnsi="Times New Roman" w:cs="Times New Roman"/>
            <w:sz w:val="24"/>
            <w:szCs w:val="24"/>
          </w:rPr>
          <w:t>;</w:t>
        </w:r>
      </w:ins>
      <w:r w:rsidR="009F74C5" w:rsidRPr="001306B3">
        <w:rPr>
          <w:rFonts w:ascii="Times New Roman" w:eastAsia="Times New Roman" w:hAnsi="Times New Roman" w:cs="Times New Roman"/>
          <w:sz w:val="24"/>
          <w:szCs w:val="24"/>
          <w:rPrChange w:id="798" w:author="Editorial Integra" w:date="2025-04-04T23:08:00Z">
            <w:rPr>
              <w:rFonts w:ascii="Times New Roman" w:eastAsia="Times New Roman" w:hAnsi="Times New Roman" w:cs="Times New Roman"/>
              <w:i/>
              <w:sz w:val="24"/>
              <w:szCs w:val="24"/>
            </w:rPr>
          </w:rPrChange>
        </w:rPr>
        <w:t>7</w:t>
      </w:r>
      <w:proofErr w:type="gramEnd"/>
      <w:r w:rsidR="009F74C5" w:rsidRPr="008A5EC9">
        <w:rPr>
          <w:rFonts w:ascii="Times New Roman" w:eastAsia="Times New Roman" w:hAnsi="Times New Roman" w:cs="Times New Roman"/>
          <w:sz w:val="24"/>
          <w:szCs w:val="24"/>
        </w:rPr>
        <w:t>(4</w:t>
      </w:r>
      <w:del w:id="799" w:author="Editorial Integra" w:date="2025-04-04T23:08:00Z">
        <w:r w:rsidR="009F74C5" w:rsidDel="001306B3">
          <w:rPr>
            <w:rFonts w:ascii="Times New Roman" w:eastAsia="Times New Roman" w:hAnsi="Times New Roman" w:cs="Times New Roman"/>
            <w:sz w:val="24"/>
            <w:szCs w:val="24"/>
          </w:rPr>
          <w:delText xml:space="preserve">), </w:delText>
        </w:r>
      </w:del>
      <w:ins w:id="800" w:author="Editorial Integra" w:date="2025-04-04T23:08:00Z">
        <w:r w:rsidR="001306B3">
          <w:rPr>
            <w:rFonts w:ascii="Times New Roman" w:eastAsia="Times New Roman" w:hAnsi="Times New Roman" w:cs="Times New Roman"/>
            <w:sz w:val="24"/>
            <w:szCs w:val="24"/>
          </w:rPr>
          <w:t>):</w:t>
        </w:r>
      </w:ins>
      <w:r w:rsidR="009F74C5">
        <w:rPr>
          <w:rFonts w:ascii="Times New Roman" w:eastAsia="Times New Roman" w:hAnsi="Times New Roman" w:cs="Times New Roman"/>
          <w:sz w:val="24"/>
          <w:szCs w:val="24"/>
        </w:rPr>
        <w:t>e10</w:t>
      </w:r>
      <w:ins w:id="801" w:author="Editorial Integra" w:date="2025-04-04T23:10:00Z">
        <w:r w:rsidR="00E4727A" w:rsidRPr="00D374CC">
          <w:rPr>
            <w:lang w:val="en-US"/>
          </w:rPr>
          <w:t>-</w:t>
        </w:r>
      </w:ins>
      <w:del w:id="802" w:author="Editorial Integra" w:date="2025-04-04T23:10:00Z">
        <w:r w:rsidR="009F74C5" w:rsidDel="00E4727A">
          <w:rPr>
            <w:rFonts w:ascii="Times New Roman" w:eastAsia="Times New Roman" w:hAnsi="Times New Roman" w:cs="Times New Roman"/>
            <w:sz w:val="24"/>
            <w:szCs w:val="24"/>
          </w:rPr>
          <w:delText>–</w:delText>
        </w:r>
      </w:del>
      <w:r w:rsidR="009F74C5">
        <w:rPr>
          <w:rFonts w:ascii="Times New Roman" w:eastAsia="Times New Roman" w:hAnsi="Times New Roman" w:cs="Times New Roman"/>
          <w:sz w:val="24"/>
          <w:szCs w:val="24"/>
        </w:rPr>
        <w:t>e10</w:t>
      </w:r>
      <w:ins w:id="803" w:author="Editorial Integra" w:date="2025-04-04T23:07:00Z">
        <w:r>
          <w:rPr>
            <w:rFonts w:ascii="Times New Roman" w:eastAsia="Times New Roman" w:hAnsi="Times New Roman" w:cs="Times New Roman"/>
            <w:sz w:val="24"/>
            <w:szCs w:val="24"/>
          </w:rPr>
          <w:t>.</w:t>
        </w:r>
      </w:ins>
      <w:del w:id="804" w:author="Editorial Integra" w:date="2025-04-04T23:07:00Z">
        <w:r w:rsidR="009F74C5" w:rsidDel="005E1B0D">
          <w:rPr>
            <w:rFonts w:ascii="Times New Roman" w:eastAsia="Times New Roman" w:hAnsi="Times New Roman" w:cs="Times New Roman"/>
            <w:sz w:val="24"/>
            <w:szCs w:val="24"/>
          </w:rPr>
          <w:delText xml:space="preserve">. </w:delText>
        </w:r>
        <w:r w:rsidR="00F0751C" w:rsidDel="005E1B0D">
          <w:fldChar w:fldCharType="begin"/>
        </w:r>
        <w:r w:rsidR="00F0751C" w:rsidDel="005E1B0D">
          <w:delInstrText xml:space="preserve"> HYPERLINK "https://doi.org/10.2106/jbjs.rvw.18.00115" \h </w:delInstrText>
        </w:r>
        <w:r w:rsidR="00F0751C" w:rsidDel="005E1B0D">
          <w:fldChar w:fldCharType="separate"/>
        </w:r>
        <w:r w:rsidR="009F74C5" w:rsidDel="005E1B0D">
          <w:rPr>
            <w:rFonts w:ascii="Times New Roman" w:eastAsia="Times New Roman" w:hAnsi="Times New Roman" w:cs="Times New Roman"/>
            <w:color w:val="1155CC"/>
            <w:sz w:val="24"/>
            <w:szCs w:val="24"/>
            <w:u w:val="single"/>
          </w:rPr>
          <w:delText>https://doi.org/10.2106/jbjs.rvw.18.00115</w:delText>
        </w:r>
        <w:r w:rsidR="00F0751C" w:rsidDel="005E1B0D">
          <w:rPr>
            <w:rFonts w:ascii="Times New Roman" w:eastAsia="Times New Roman" w:hAnsi="Times New Roman" w:cs="Times New Roman"/>
            <w:color w:val="1155CC"/>
            <w:sz w:val="24"/>
            <w:szCs w:val="24"/>
            <w:u w:val="single"/>
          </w:rPr>
          <w:fldChar w:fldCharType="end"/>
        </w:r>
      </w:del>
    </w:p>
    <w:p w14:paraId="725ACC7E" w14:textId="7EC298FC" w:rsidR="001E25C9" w:rsidRPr="00C829DD" w:rsidDel="00A3139F" w:rsidRDefault="000B5664">
      <w:pPr>
        <w:spacing w:before="240" w:after="240" w:line="480" w:lineRule="auto"/>
        <w:rPr>
          <w:del w:id="805" w:author="Editorial Integra" w:date="2025-04-04T23:31:00Z"/>
          <w:rFonts w:ascii="Times New Roman" w:eastAsia="Times New Roman" w:hAnsi="Times New Roman" w:cs="Times New Roman"/>
          <w:b/>
          <w:sz w:val="24"/>
          <w:szCs w:val="24"/>
        </w:rPr>
      </w:pPr>
      <w:r w:rsidRPr="00C829DD">
        <w:rPr>
          <w:rFonts w:ascii="Times New Roman" w:eastAsia="Times New Roman" w:hAnsi="Times New Roman" w:cs="Times New Roman"/>
          <w:b/>
          <w:sz w:val="24"/>
          <w:szCs w:val="24"/>
        </w:rPr>
        <w:t>Fig</w:t>
      </w:r>
      <w:del w:id="806" w:author="Editorial Integra" w:date="2025-04-04T23:32:00Z">
        <w:r w:rsidRPr="00C829DD" w:rsidDel="00E70935">
          <w:rPr>
            <w:rFonts w:ascii="Times New Roman" w:eastAsia="Times New Roman" w:hAnsi="Times New Roman" w:cs="Times New Roman"/>
            <w:b/>
            <w:sz w:val="24"/>
            <w:szCs w:val="24"/>
          </w:rPr>
          <w:delText>ure</w:delText>
        </w:r>
      </w:del>
      <w:del w:id="807" w:author="Editorial Integra" w:date="2025-04-04T23:31:00Z">
        <w:r w:rsidRPr="008A5EC9" w:rsidDel="00A3139F">
          <w:rPr>
            <w:rFonts w:ascii="Times New Roman" w:eastAsia="Times New Roman" w:hAnsi="Times New Roman" w:cs="Times New Roman"/>
            <w:b/>
            <w:sz w:val="24"/>
            <w:szCs w:val="24"/>
          </w:rPr>
          <w:delText>s</w:delText>
        </w:r>
      </w:del>
      <w:ins w:id="808" w:author="Editorial Integra" w:date="2025-04-04T23:31:00Z">
        <w:r w:rsidR="00A3139F" w:rsidRPr="00A3139F">
          <w:rPr>
            <w:rFonts w:ascii="Times New Roman" w:eastAsia="Times New Roman" w:hAnsi="Times New Roman" w:cs="Times New Roman"/>
            <w:b/>
            <w:sz w:val="24"/>
            <w:szCs w:val="24"/>
            <w:rPrChange w:id="809" w:author="Editorial Integra" w:date="2025-04-04T23:31:00Z">
              <w:rPr>
                <w:rFonts w:ascii="Times New Roman" w:eastAsia="Times New Roman" w:hAnsi="Times New Roman" w:cs="Times New Roman"/>
                <w:sz w:val="24"/>
                <w:szCs w:val="24"/>
              </w:rPr>
            </w:rPrChange>
          </w:rPr>
          <w:t xml:space="preserve"> 1</w:t>
        </w:r>
        <w:r w:rsidR="00A3139F">
          <w:rPr>
            <w:rFonts w:ascii="Times New Roman" w:eastAsia="Times New Roman" w:hAnsi="Times New Roman" w:cs="Times New Roman"/>
            <w:sz w:val="24"/>
            <w:szCs w:val="24"/>
          </w:rPr>
          <w:t xml:space="preserve"> </w:t>
        </w:r>
      </w:ins>
    </w:p>
    <w:p w14:paraId="2063E570" w14:textId="4F4AC361" w:rsidR="001E25C9" w:rsidRDefault="000B5664" w:rsidP="00A3139F">
      <w:pPr>
        <w:spacing w:before="240" w:after="240" w:line="480" w:lineRule="auto"/>
        <w:rPr>
          <w:rFonts w:ascii="Times New Roman" w:eastAsia="Times New Roman" w:hAnsi="Times New Roman" w:cs="Times New Roman"/>
          <w:sz w:val="24"/>
          <w:szCs w:val="24"/>
        </w:rPr>
        <w:pPrChange w:id="810" w:author="Editorial Integra" w:date="2025-04-04T23:31:00Z">
          <w:pPr>
            <w:numPr>
              <w:numId w:val="5"/>
            </w:numPr>
            <w:spacing w:line="480" w:lineRule="auto"/>
            <w:ind w:left="720" w:hanging="360"/>
          </w:pPr>
        </w:pPrChange>
      </w:pPr>
      <w:r>
        <w:rPr>
          <w:rFonts w:ascii="Times New Roman" w:eastAsia="Times New Roman" w:hAnsi="Times New Roman" w:cs="Times New Roman"/>
          <w:sz w:val="24"/>
          <w:szCs w:val="24"/>
        </w:rPr>
        <w:t>Hip x-ray.</w:t>
      </w:r>
    </w:p>
    <w:p w14:paraId="3365CBE3" w14:textId="27488601" w:rsidR="001E25C9" w:rsidRDefault="00E70935" w:rsidP="00E70935">
      <w:pPr>
        <w:spacing w:line="480" w:lineRule="auto"/>
        <w:rPr>
          <w:rFonts w:ascii="Times New Roman" w:eastAsia="Times New Roman" w:hAnsi="Times New Roman" w:cs="Times New Roman"/>
          <w:sz w:val="24"/>
          <w:szCs w:val="24"/>
        </w:rPr>
        <w:pPrChange w:id="811" w:author="Editorial Integra" w:date="2025-04-04T23:32:00Z">
          <w:pPr>
            <w:numPr>
              <w:numId w:val="5"/>
            </w:numPr>
            <w:spacing w:line="480" w:lineRule="auto"/>
            <w:ind w:left="720" w:hanging="360"/>
          </w:pPr>
        </w:pPrChange>
      </w:pPr>
      <w:proofErr w:type="gramStart"/>
      <w:ins w:id="812" w:author="Editorial Integra" w:date="2025-04-04T23:32:00Z">
        <w:r w:rsidRPr="00C829DD">
          <w:rPr>
            <w:rFonts w:ascii="Times New Roman" w:eastAsia="Times New Roman" w:hAnsi="Times New Roman" w:cs="Times New Roman"/>
            <w:b/>
            <w:sz w:val="24"/>
            <w:szCs w:val="24"/>
          </w:rPr>
          <w:t>Fig</w:t>
        </w:r>
        <w:r w:rsidRPr="00FF445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 </w:t>
        </w:r>
      </w:ins>
      <w:r w:rsidR="000B5664">
        <w:rPr>
          <w:rFonts w:ascii="Times New Roman" w:eastAsia="Times New Roman" w:hAnsi="Times New Roman" w:cs="Times New Roman"/>
          <w:sz w:val="24"/>
          <w:szCs w:val="24"/>
        </w:rPr>
        <w:t>Lower limb range of motion.</w:t>
      </w:r>
      <w:proofErr w:type="gramEnd"/>
    </w:p>
    <w:p w14:paraId="49327EBA" w14:textId="056DA690" w:rsidR="00995441" w:rsidRPr="001A6C29" w:rsidRDefault="00E70935" w:rsidP="00E70935">
      <w:pPr>
        <w:pPrChange w:id="813" w:author="Editorial Integra" w:date="2025-04-04T23:32:00Z">
          <w:pPr>
            <w:pStyle w:val="ListParagraph"/>
            <w:numPr>
              <w:numId w:val="5"/>
            </w:numPr>
            <w:ind w:hanging="360"/>
          </w:pPr>
        </w:pPrChange>
      </w:pPr>
      <w:proofErr w:type="gramStart"/>
      <w:ins w:id="814" w:author="Editorial Integra" w:date="2025-04-04T23:32:00Z">
        <w:r w:rsidRPr="00C829DD">
          <w:rPr>
            <w:rFonts w:ascii="Times New Roman" w:eastAsia="Times New Roman" w:hAnsi="Times New Roman" w:cs="Times New Roman"/>
            <w:b/>
            <w:sz w:val="24"/>
            <w:szCs w:val="24"/>
          </w:rPr>
          <w:t>Fig</w:t>
        </w:r>
        <w:r w:rsidRPr="00FF4452">
          <w:rPr>
            <w:rFonts w:ascii="Times New Roman" w:eastAsia="Times New Roman" w:hAnsi="Times New Roman" w:cs="Times New Roman"/>
            <w:b/>
            <w:sz w:val="24"/>
            <w:szCs w:val="24"/>
          </w:rPr>
          <w:t xml:space="preserve"> </w:t>
        </w:r>
      </w:ins>
      <w:ins w:id="815" w:author="Editorial Integra" w:date="2025-04-04T23:33:00Z">
        <w:r>
          <w:rPr>
            <w:rFonts w:ascii="Times New Roman" w:eastAsia="Times New Roman" w:hAnsi="Times New Roman" w:cs="Times New Roman"/>
            <w:b/>
            <w:sz w:val="24"/>
            <w:szCs w:val="24"/>
          </w:rPr>
          <w:t xml:space="preserve">3 </w:t>
        </w:r>
      </w:ins>
      <w:r w:rsidR="00995441" w:rsidRPr="001A6C29">
        <w:t>Ultrasound anatomy of implicated muscles</w:t>
      </w:r>
      <w:ins w:id="816" w:author="Editorial Integra" w:date="2025-04-04T23:33:00Z">
        <w:r w:rsidR="00E94C3A">
          <w:t>.</w:t>
        </w:r>
      </w:ins>
      <w:proofErr w:type="gramEnd"/>
    </w:p>
    <w:p w14:paraId="2A681646" w14:textId="6B2D69C9" w:rsidR="00995441" w:rsidRPr="001A6C29" w:rsidDel="00794D10" w:rsidRDefault="00794D10" w:rsidP="00995441">
      <w:pPr>
        <w:spacing w:line="480" w:lineRule="auto"/>
        <w:ind w:left="720"/>
        <w:rPr>
          <w:del w:id="817" w:author="Editorial Integra" w:date="2025-04-04T23:33:00Z"/>
          <w:rFonts w:ascii="Times New Roman" w:eastAsia="Times New Roman" w:hAnsi="Times New Roman" w:cs="Times New Roman"/>
          <w:sz w:val="24"/>
          <w:szCs w:val="24"/>
        </w:rPr>
      </w:pPr>
      <w:ins w:id="818" w:author="Editorial Integra" w:date="2025-04-04T23:33:00Z">
        <w:r w:rsidRPr="00C829DD">
          <w:rPr>
            <w:rFonts w:ascii="Times New Roman" w:eastAsia="Times New Roman" w:hAnsi="Times New Roman" w:cs="Times New Roman"/>
            <w:b/>
            <w:sz w:val="24"/>
            <w:szCs w:val="24"/>
          </w:rPr>
          <w:t>Fig</w:t>
        </w:r>
        <w:r w:rsidRPr="00FF445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4 </w:t>
        </w:r>
      </w:ins>
    </w:p>
    <w:p w14:paraId="634B80E7" w14:textId="258D2DBA" w:rsidR="001E25C9" w:rsidRDefault="00995441" w:rsidP="00794D10">
      <w:pPr>
        <w:spacing w:line="480" w:lineRule="auto"/>
        <w:rPr>
          <w:rFonts w:ascii="Times New Roman" w:eastAsia="Times New Roman" w:hAnsi="Times New Roman" w:cs="Times New Roman"/>
          <w:sz w:val="24"/>
          <w:szCs w:val="24"/>
        </w:rPr>
        <w:pPrChange w:id="819" w:author="Editorial Integra" w:date="2025-04-04T23:33:00Z">
          <w:pPr>
            <w:numPr>
              <w:numId w:val="5"/>
            </w:numPr>
            <w:spacing w:line="480" w:lineRule="auto"/>
            <w:ind w:left="720" w:hanging="360"/>
          </w:pPr>
        </w:pPrChange>
      </w:pPr>
      <w:r w:rsidRPr="001A6C29">
        <w:rPr>
          <w:rFonts w:ascii="Times New Roman" w:eastAsia="Times New Roman" w:hAnsi="Times New Roman" w:cs="Times New Roman"/>
          <w:sz w:val="24"/>
          <w:szCs w:val="24"/>
        </w:rPr>
        <w:t>Wrist</w:t>
      </w:r>
      <w:r>
        <w:rPr>
          <w:rFonts w:ascii="Times New Roman" w:eastAsia="Times New Roman" w:hAnsi="Times New Roman" w:cs="Times New Roman"/>
          <w:sz w:val="24"/>
          <w:szCs w:val="24"/>
        </w:rPr>
        <w:t xml:space="preserve"> and </w:t>
      </w:r>
      <w:del w:id="820" w:author="Editorial Integra" w:date="2025-04-04T23:33:00Z">
        <w:r w:rsidDel="004067C3">
          <w:rPr>
            <w:rFonts w:ascii="Times New Roman" w:eastAsia="Times New Roman" w:hAnsi="Times New Roman" w:cs="Times New Roman"/>
            <w:sz w:val="24"/>
            <w:szCs w:val="24"/>
          </w:rPr>
          <w:delText>Hand</w:delText>
        </w:r>
        <w:r w:rsidR="00C46977" w:rsidDel="004067C3">
          <w:rPr>
            <w:rFonts w:ascii="Times New Roman" w:eastAsia="Times New Roman" w:hAnsi="Times New Roman" w:cs="Times New Roman"/>
            <w:sz w:val="24"/>
            <w:szCs w:val="24"/>
          </w:rPr>
          <w:delText>figure</w:delText>
        </w:r>
        <w:r w:rsidR="000B5664" w:rsidDel="004067C3">
          <w:rPr>
            <w:rFonts w:ascii="Times New Roman" w:eastAsia="Times New Roman" w:hAnsi="Times New Roman" w:cs="Times New Roman"/>
            <w:sz w:val="24"/>
            <w:szCs w:val="24"/>
          </w:rPr>
          <w:delText xml:space="preserve"> </w:delText>
        </w:r>
      </w:del>
      <w:proofErr w:type="spellStart"/>
      <w:ins w:id="821" w:author="Editorial Integra" w:date="2025-04-04T23:33:00Z">
        <w:r w:rsidR="004067C3">
          <w:rPr>
            <w:rFonts w:ascii="Times New Roman" w:eastAsia="Times New Roman" w:hAnsi="Times New Roman" w:cs="Times New Roman"/>
            <w:sz w:val="24"/>
            <w:szCs w:val="24"/>
          </w:rPr>
          <w:t>h</w:t>
        </w:r>
        <w:r w:rsidR="004067C3">
          <w:rPr>
            <w:rFonts w:ascii="Times New Roman" w:eastAsia="Times New Roman" w:hAnsi="Times New Roman" w:cs="Times New Roman"/>
            <w:sz w:val="24"/>
            <w:szCs w:val="24"/>
          </w:rPr>
          <w:t>andfigure</w:t>
        </w:r>
        <w:proofErr w:type="spellEnd"/>
        <w:r w:rsidR="004067C3">
          <w:rPr>
            <w:rFonts w:ascii="Times New Roman" w:eastAsia="Times New Roman" w:hAnsi="Times New Roman" w:cs="Times New Roman"/>
            <w:sz w:val="24"/>
            <w:szCs w:val="24"/>
          </w:rPr>
          <w:t xml:space="preserve"> </w:t>
        </w:r>
      </w:ins>
      <w:r w:rsidR="000B5664">
        <w:rPr>
          <w:rFonts w:ascii="Times New Roman" w:eastAsia="Times New Roman" w:hAnsi="Times New Roman" w:cs="Times New Roman"/>
          <w:sz w:val="24"/>
          <w:szCs w:val="24"/>
        </w:rPr>
        <w:t>range of motion</w:t>
      </w:r>
      <w:ins w:id="822" w:author="Editorial Integra" w:date="2025-04-04T23:33:00Z">
        <w:r w:rsidR="00A25B5C">
          <w:rPr>
            <w:rFonts w:ascii="Times New Roman" w:eastAsia="Times New Roman" w:hAnsi="Times New Roman" w:cs="Times New Roman"/>
            <w:sz w:val="24"/>
            <w:szCs w:val="24"/>
          </w:rPr>
          <w:t>.</w:t>
        </w:r>
      </w:ins>
    </w:p>
    <w:p w14:paraId="4048E08E" w14:textId="77777777" w:rsidR="001E25C9" w:rsidRDefault="001E25C9">
      <w:pPr>
        <w:spacing w:line="480" w:lineRule="auto"/>
        <w:rPr>
          <w:rFonts w:ascii="Times New Roman" w:eastAsia="Times New Roman" w:hAnsi="Times New Roman" w:cs="Times New Roman"/>
          <w:sz w:val="24"/>
          <w:szCs w:val="24"/>
        </w:rPr>
      </w:pPr>
    </w:p>
    <w:p w14:paraId="675D1322" w14:textId="77777777" w:rsidR="00073761" w:rsidRPr="0079087D" w:rsidRDefault="00073761" w:rsidP="00073761">
      <w:pPr>
        <w:spacing w:line="480" w:lineRule="auto"/>
        <w:rPr>
          <w:rFonts w:ascii="Times New Roman" w:eastAsia="Times New Roman" w:hAnsi="Times New Roman" w:cs="Times New Roman"/>
        </w:rPr>
      </w:pPr>
      <w:r w:rsidRPr="0079087D">
        <w:rPr>
          <w:rFonts w:ascii="Times New Roman" w:eastAsia="Times New Roman" w:hAnsi="Times New Roman" w:cs="Times New Roman"/>
          <w:b/>
          <w:bCs/>
          <w:color w:val="000000"/>
        </w:rPr>
        <w:t>Table 1</w:t>
      </w:r>
      <w:r w:rsidRPr="0079087D">
        <w:rPr>
          <w:rFonts w:ascii="Times New Roman" w:eastAsia="Times New Roman" w:hAnsi="Times New Roman" w:cs="Times New Roman"/>
          <w:color w:val="000000"/>
        </w:rPr>
        <w:t xml:space="preserve"> </w:t>
      </w:r>
      <w:r w:rsidRPr="00FF4452">
        <w:rPr>
          <w:rFonts w:ascii="Times New Roman" w:eastAsia="Times New Roman" w:hAnsi="Times New Roman" w:cs="Times New Roman"/>
          <w:iCs/>
          <w:color w:val="000000"/>
        </w:rPr>
        <w:t xml:space="preserve">Targeted </w:t>
      </w:r>
      <w:r>
        <w:rPr>
          <w:rFonts w:ascii="Times New Roman" w:eastAsia="Times New Roman" w:hAnsi="Times New Roman" w:cs="Times New Roman"/>
          <w:iCs/>
          <w:color w:val="000000"/>
        </w:rPr>
        <w:t>s</w:t>
      </w:r>
      <w:r w:rsidRPr="0079087D">
        <w:rPr>
          <w:rFonts w:ascii="Times New Roman" w:eastAsia="Times New Roman" w:hAnsi="Times New Roman" w:cs="Times New Roman"/>
          <w:iCs/>
          <w:color w:val="000000"/>
        </w:rPr>
        <w:t xml:space="preserve">ites </w:t>
      </w:r>
      <w:r w:rsidRPr="00FF4452">
        <w:rPr>
          <w:rFonts w:ascii="Times New Roman" w:eastAsia="Times New Roman" w:hAnsi="Times New Roman" w:cs="Times New Roman"/>
          <w:iCs/>
          <w:color w:val="000000"/>
        </w:rPr>
        <w:t xml:space="preserve">for </w:t>
      </w:r>
      <w:proofErr w:type="spellStart"/>
      <w:r>
        <w:rPr>
          <w:rFonts w:ascii="Times New Roman" w:eastAsia="Times New Roman" w:hAnsi="Times New Roman" w:cs="Times New Roman"/>
          <w:iCs/>
          <w:color w:val="000000"/>
        </w:rPr>
        <w:t>c</w:t>
      </w:r>
      <w:r w:rsidRPr="0079087D">
        <w:rPr>
          <w:rFonts w:ascii="Times New Roman" w:eastAsia="Times New Roman" w:hAnsi="Times New Roman" w:cs="Times New Roman"/>
          <w:iCs/>
          <w:color w:val="000000"/>
        </w:rPr>
        <w:t>ryoneurolysis</w:t>
      </w:r>
      <w:proofErr w:type="spellEnd"/>
    </w:p>
    <w:p w14:paraId="78B3FD27" w14:textId="77777777" w:rsidR="00073761" w:rsidRPr="00B41C22" w:rsidRDefault="00073761" w:rsidP="00073761">
      <w:pPr>
        <w:rPr>
          <w:rFonts w:ascii="Times New Roman" w:eastAsia="Times New Roman" w:hAnsi="Times New Roman" w:cs="Times New Roman"/>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Change w:id="823" w:author="Editorial Integra" w:date="2025-04-04T23:33:00Z">
          <w:tblPr>
            <w:tblW w:w="9781" w:type="dxa"/>
            <w:tblCellMar>
              <w:top w:w="15" w:type="dxa"/>
              <w:left w:w="15" w:type="dxa"/>
              <w:bottom w:w="15" w:type="dxa"/>
              <w:right w:w="15" w:type="dxa"/>
            </w:tblCellMar>
            <w:tblLook w:val="04A0" w:firstRow="1" w:lastRow="0" w:firstColumn="1" w:lastColumn="0" w:noHBand="0" w:noVBand="1"/>
          </w:tblPr>
        </w:tblPrChange>
      </w:tblPr>
      <w:tblGrid>
        <w:gridCol w:w="932"/>
        <w:gridCol w:w="3031"/>
        <w:gridCol w:w="3044"/>
        <w:gridCol w:w="2774"/>
        <w:tblGridChange w:id="824">
          <w:tblGrid>
            <w:gridCol w:w="997"/>
            <w:gridCol w:w="2846"/>
            <w:gridCol w:w="3164"/>
            <w:gridCol w:w="2774"/>
          </w:tblGrid>
        </w:tblGridChange>
      </w:tblGrid>
      <w:tr w:rsidR="00073761" w:rsidRPr="00B41C22" w14:paraId="7F677675" w14:textId="77777777" w:rsidTr="00525A35">
        <w:trPr>
          <w:trHeight w:val="900"/>
          <w:trPrChange w:id="825" w:author="Editorial Integra" w:date="2025-04-04T23:33:00Z">
            <w:trPr>
              <w:trHeight w:val="900"/>
            </w:trPr>
          </w:trPrChange>
        </w:trPr>
        <w:tc>
          <w:tcPr>
            <w:tcW w:w="0" w:type="auto"/>
            <w:shd w:val="clear" w:color="auto" w:fill="FFFFFF"/>
            <w:tcMar>
              <w:top w:w="0" w:type="dxa"/>
              <w:left w:w="100" w:type="dxa"/>
              <w:bottom w:w="0" w:type="dxa"/>
              <w:right w:w="100" w:type="dxa"/>
            </w:tcMar>
            <w:hideMark/>
            <w:tcPrChange w:id="826" w:author="Editorial Integra" w:date="2025-04-04T23:33:00Z">
              <w:tcPr>
                <w:tcW w:w="0" w:type="auto"/>
                <w:tcBorders>
                  <w:bottom w:val="single" w:sz="6" w:space="0" w:color="7F7F7F"/>
                </w:tcBorders>
                <w:shd w:val="clear" w:color="auto" w:fill="FFFFFF"/>
                <w:tcMar>
                  <w:top w:w="0" w:type="dxa"/>
                  <w:left w:w="100" w:type="dxa"/>
                  <w:bottom w:w="0" w:type="dxa"/>
                  <w:right w:w="100" w:type="dxa"/>
                </w:tcMar>
                <w:hideMark/>
              </w:tcPr>
            </w:tcPrChange>
          </w:tcPr>
          <w:p w14:paraId="2C03C066" w14:textId="77777777" w:rsidR="00073761" w:rsidRPr="00B41C22" w:rsidRDefault="00073761" w:rsidP="00F0751C">
            <w:pPr>
              <w:spacing w:line="480" w:lineRule="auto"/>
              <w:ind w:left="20"/>
              <w:rPr>
                <w:rFonts w:ascii="Times New Roman" w:eastAsia="Times New Roman" w:hAnsi="Times New Roman" w:cs="Times New Roman"/>
              </w:rPr>
            </w:pPr>
            <w:r w:rsidRPr="00B41C22">
              <w:rPr>
                <w:rFonts w:ascii="Times New Roman" w:eastAsia="Times New Roman" w:hAnsi="Times New Roman" w:cs="Times New Roman"/>
                <w:b/>
                <w:bCs/>
                <w:i/>
                <w:iCs/>
                <w:color w:val="000000"/>
              </w:rPr>
              <w:t> </w:t>
            </w:r>
          </w:p>
        </w:tc>
        <w:tc>
          <w:tcPr>
            <w:tcW w:w="0" w:type="auto"/>
            <w:shd w:val="clear" w:color="auto" w:fill="FFFFFF"/>
            <w:tcMar>
              <w:top w:w="0" w:type="dxa"/>
              <w:left w:w="100" w:type="dxa"/>
              <w:bottom w:w="0" w:type="dxa"/>
              <w:right w:w="100" w:type="dxa"/>
            </w:tcMar>
            <w:hideMark/>
            <w:tcPrChange w:id="827" w:author="Editorial Integra" w:date="2025-04-04T23:33:00Z">
              <w:tcPr>
                <w:tcW w:w="0" w:type="auto"/>
                <w:tcBorders>
                  <w:bottom w:val="single" w:sz="6" w:space="0" w:color="7F7F7F"/>
                </w:tcBorders>
                <w:shd w:val="clear" w:color="auto" w:fill="FFFFFF"/>
                <w:tcMar>
                  <w:top w:w="0" w:type="dxa"/>
                  <w:left w:w="100" w:type="dxa"/>
                  <w:bottom w:w="0" w:type="dxa"/>
                  <w:right w:w="100" w:type="dxa"/>
                </w:tcMar>
                <w:hideMark/>
              </w:tcPr>
            </w:tcPrChange>
          </w:tcPr>
          <w:p w14:paraId="26F8CCDE" w14:textId="7894BDAF" w:rsidR="00073761" w:rsidRPr="0079087D" w:rsidRDefault="00073761" w:rsidP="008A5EC9">
            <w:pPr>
              <w:spacing w:line="480" w:lineRule="auto"/>
              <w:ind w:left="20"/>
              <w:jc w:val="center"/>
              <w:rPr>
                <w:rFonts w:ascii="Times New Roman" w:eastAsia="Times New Roman" w:hAnsi="Times New Roman" w:cs="Times New Roman"/>
              </w:rPr>
            </w:pPr>
            <w:r w:rsidRPr="00FF4452">
              <w:rPr>
                <w:rFonts w:ascii="Times New Roman" w:eastAsia="Times New Roman" w:hAnsi="Times New Roman" w:cs="Times New Roman"/>
                <w:b/>
                <w:bCs/>
                <w:iCs/>
                <w:color w:val="000000"/>
              </w:rPr>
              <w:t xml:space="preserve">Upper </w:t>
            </w:r>
            <w:del w:id="828" w:author="Editorial Integra" w:date="2025-04-04T23:35:00Z">
              <w:r w:rsidDel="00FC77D0">
                <w:rPr>
                  <w:rFonts w:ascii="Times New Roman" w:eastAsia="Times New Roman" w:hAnsi="Times New Roman" w:cs="Times New Roman"/>
                  <w:b/>
                  <w:bCs/>
                  <w:iCs/>
                  <w:color w:val="000000"/>
                </w:rPr>
                <w:delText>L</w:delText>
              </w:r>
              <w:r w:rsidRPr="0079087D" w:rsidDel="00FC77D0">
                <w:rPr>
                  <w:rFonts w:ascii="Times New Roman" w:eastAsia="Times New Roman" w:hAnsi="Times New Roman" w:cs="Times New Roman"/>
                  <w:b/>
                  <w:bCs/>
                  <w:iCs/>
                  <w:color w:val="000000"/>
                </w:rPr>
                <w:delText xml:space="preserve">imb </w:delText>
              </w:r>
            </w:del>
            <w:ins w:id="829" w:author="Editorial Integra" w:date="2025-04-04T23:35:00Z">
              <w:r w:rsidR="00FC77D0">
                <w:rPr>
                  <w:rFonts w:ascii="Times New Roman" w:eastAsia="Times New Roman" w:hAnsi="Times New Roman" w:cs="Times New Roman"/>
                  <w:b/>
                  <w:bCs/>
                  <w:iCs/>
                  <w:color w:val="000000"/>
                </w:rPr>
                <w:t>l</w:t>
              </w:r>
              <w:r w:rsidR="00FC77D0" w:rsidRPr="0079087D">
                <w:rPr>
                  <w:rFonts w:ascii="Times New Roman" w:eastAsia="Times New Roman" w:hAnsi="Times New Roman" w:cs="Times New Roman"/>
                  <w:b/>
                  <w:bCs/>
                  <w:iCs/>
                  <w:color w:val="000000"/>
                </w:rPr>
                <w:t xml:space="preserve">imb </w:t>
              </w:r>
            </w:ins>
            <w:del w:id="830" w:author="Editorial Integra" w:date="2025-04-04T23:35:00Z">
              <w:r w:rsidDel="00FC77D0">
                <w:rPr>
                  <w:rFonts w:ascii="Times New Roman" w:eastAsia="Times New Roman" w:hAnsi="Times New Roman" w:cs="Times New Roman"/>
                  <w:b/>
                  <w:bCs/>
                  <w:iCs/>
                  <w:color w:val="000000"/>
                </w:rPr>
                <w:delText>C</w:delText>
              </w:r>
              <w:r w:rsidRPr="0079087D" w:rsidDel="00FC77D0">
                <w:rPr>
                  <w:rFonts w:ascii="Times New Roman" w:eastAsia="Times New Roman" w:hAnsi="Times New Roman" w:cs="Times New Roman"/>
                  <w:b/>
                  <w:bCs/>
                  <w:iCs/>
                  <w:color w:val="000000"/>
                </w:rPr>
                <w:delText>ryoneur</w:delText>
              </w:r>
              <w:r w:rsidRPr="00FF4452" w:rsidDel="00FC77D0">
                <w:rPr>
                  <w:rFonts w:ascii="Times New Roman" w:eastAsia="Times New Roman" w:hAnsi="Times New Roman" w:cs="Times New Roman"/>
                  <w:b/>
                  <w:bCs/>
                  <w:iCs/>
                  <w:color w:val="000000"/>
                </w:rPr>
                <w:delText>olysis</w:delText>
              </w:r>
            </w:del>
            <w:proofErr w:type="spellStart"/>
            <w:ins w:id="831" w:author="Editorial Integra" w:date="2025-04-04T23:35:00Z">
              <w:r w:rsidR="00FC77D0">
                <w:rPr>
                  <w:rFonts w:ascii="Times New Roman" w:eastAsia="Times New Roman" w:hAnsi="Times New Roman" w:cs="Times New Roman"/>
                  <w:b/>
                  <w:bCs/>
                  <w:iCs/>
                  <w:color w:val="000000"/>
                </w:rPr>
                <w:t>c</w:t>
              </w:r>
              <w:r w:rsidR="00FC77D0" w:rsidRPr="0079087D">
                <w:rPr>
                  <w:rFonts w:ascii="Times New Roman" w:eastAsia="Times New Roman" w:hAnsi="Times New Roman" w:cs="Times New Roman"/>
                  <w:b/>
                  <w:bCs/>
                  <w:iCs/>
                  <w:color w:val="000000"/>
                </w:rPr>
                <w:t>ryoneur</w:t>
              </w:r>
              <w:r w:rsidR="00FC77D0" w:rsidRPr="00FF4452">
                <w:rPr>
                  <w:rFonts w:ascii="Times New Roman" w:eastAsia="Times New Roman" w:hAnsi="Times New Roman" w:cs="Times New Roman"/>
                  <w:b/>
                  <w:bCs/>
                  <w:iCs/>
                  <w:color w:val="000000"/>
                </w:rPr>
                <w:t>olysis</w:t>
              </w:r>
            </w:ins>
            <w:proofErr w:type="spellEnd"/>
          </w:p>
        </w:tc>
        <w:tc>
          <w:tcPr>
            <w:tcW w:w="0" w:type="auto"/>
            <w:shd w:val="clear" w:color="auto" w:fill="FFFFFF"/>
            <w:tcMar>
              <w:top w:w="0" w:type="dxa"/>
              <w:left w:w="100" w:type="dxa"/>
              <w:bottom w:w="0" w:type="dxa"/>
              <w:right w:w="100" w:type="dxa"/>
            </w:tcMar>
            <w:hideMark/>
            <w:tcPrChange w:id="832" w:author="Editorial Integra" w:date="2025-04-04T23:33:00Z">
              <w:tcPr>
                <w:tcW w:w="0" w:type="auto"/>
                <w:tcBorders>
                  <w:bottom w:val="single" w:sz="6" w:space="0" w:color="7F7F7F"/>
                </w:tcBorders>
                <w:shd w:val="clear" w:color="auto" w:fill="FFFFFF"/>
                <w:tcMar>
                  <w:top w:w="0" w:type="dxa"/>
                  <w:left w:w="100" w:type="dxa"/>
                  <w:bottom w:w="0" w:type="dxa"/>
                  <w:right w:w="100" w:type="dxa"/>
                </w:tcMar>
                <w:hideMark/>
              </w:tcPr>
            </w:tcPrChange>
          </w:tcPr>
          <w:p w14:paraId="31D822E3" w14:textId="266F82CE" w:rsidR="00073761" w:rsidRPr="0079087D" w:rsidRDefault="00073761" w:rsidP="00AD409A">
            <w:pPr>
              <w:spacing w:line="480" w:lineRule="auto"/>
              <w:ind w:left="20"/>
              <w:jc w:val="center"/>
              <w:rPr>
                <w:rFonts w:ascii="Times New Roman" w:eastAsia="Times New Roman" w:hAnsi="Times New Roman" w:cs="Times New Roman"/>
              </w:rPr>
            </w:pPr>
            <w:r w:rsidRPr="00FF4452">
              <w:rPr>
                <w:rFonts w:ascii="Times New Roman" w:eastAsia="Times New Roman" w:hAnsi="Times New Roman" w:cs="Times New Roman"/>
                <w:b/>
                <w:bCs/>
                <w:iCs/>
                <w:color w:val="000000"/>
              </w:rPr>
              <w:t xml:space="preserve">Lower </w:t>
            </w:r>
            <w:del w:id="833" w:author="Editorial Integra" w:date="2025-04-04T23:35:00Z">
              <w:r w:rsidDel="00FC77D0">
                <w:rPr>
                  <w:rFonts w:ascii="Times New Roman" w:eastAsia="Times New Roman" w:hAnsi="Times New Roman" w:cs="Times New Roman"/>
                  <w:b/>
                  <w:bCs/>
                  <w:iCs/>
                  <w:color w:val="000000"/>
                </w:rPr>
                <w:delText>L</w:delText>
              </w:r>
              <w:r w:rsidRPr="0079087D" w:rsidDel="00FC77D0">
                <w:rPr>
                  <w:rFonts w:ascii="Times New Roman" w:eastAsia="Times New Roman" w:hAnsi="Times New Roman" w:cs="Times New Roman"/>
                  <w:b/>
                  <w:bCs/>
                  <w:iCs/>
                  <w:color w:val="000000"/>
                </w:rPr>
                <w:delText xml:space="preserve">imb </w:delText>
              </w:r>
            </w:del>
            <w:ins w:id="834" w:author="Editorial Integra" w:date="2025-04-04T23:35:00Z">
              <w:r w:rsidR="00FC77D0">
                <w:rPr>
                  <w:rFonts w:ascii="Times New Roman" w:eastAsia="Times New Roman" w:hAnsi="Times New Roman" w:cs="Times New Roman"/>
                  <w:b/>
                  <w:bCs/>
                  <w:iCs/>
                  <w:color w:val="000000"/>
                </w:rPr>
                <w:t>l</w:t>
              </w:r>
              <w:r w:rsidR="00FC77D0" w:rsidRPr="0079087D">
                <w:rPr>
                  <w:rFonts w:ascii="Times New Roman" w:eastAsia="Times New Roman" w:hAnsi="Times New Roman" w:cs="Times New Roman"/>
                  <w:b/>
                  <w:bCs/>
                  <w:iCs/>
                  <w:color w:val="000000"/>
                </w:rPr>
                <w:t xml:space="preserve">imb </w:t>
              </w:r>
            </w:ins>
            <w:del w:id="835" w:author="Editorial Integra" w:date="2025-04-04T23:35:00Z">
              <w:r w:rsidDel="00FC77D0">
                <w:rPr>
                  <w:rFonts w:ascii="Times New Roman" w:eastAsia="Times New Roman" w:hAnsi="Times New Roman" w:cs="Times New Roman"/>
                  <w:b/>
                  <w:bCs/>
                  <w:iCs/>
                  <w:color w:val="000000"/>
                </w:rPr>
                <w:delText>C</w:delText>
              </w:r>
              <w:r w:rsidRPr="0079087D" w:rsidDel="00FC77D0">
                <w:rPr>
                  <w:rFonts w:ascii="Times New Roman" w:eastAsia="Times New Roman" w:hAnsi="Times New Roman" w:cs="Times New Roman"/>
                  <w:b/>
                  <w:bCs/>
                  <w:iCs/>
                  <w:color w:val="000000"/>
                </w:rPr>
                <w:delText>ryoneur</w:delText>
              </w:r>
              <w:r w:rsidRPr="00FF4452" w:rsidDel="00FC77D0">
                <w:rPr>
                  <w:rFonts w:ascii="Times New Roman" w:eastAsia="Times New Roman" w:hAnsi="Times New Roman" w:cs="Times New Roman"/>
                  <w:b/>
                  <w:bCs/>
                  <w:iCs/>
                  <w:color w:val="000000"/>
                </w:rPr>
                <w:delText>olysis</w:delText>
              </w:r>
            </w:del>
            <w:proofErr w:type="spellStart"/>
            <w:ins w:id="836" w:author="Editorial Integra" w:date="2025-04-04T23:35:00Z">
              <w:r w:rsidR="00FC77D0">
                <w:rPr>
                  <w:rFonts w:ascii="Times New Roman" w:eastAsia="Times New Roman" w:hAnsi="Times New Roman" w:cs="Times New Roman"/>
                  <w:b/>
                  <w:bCs/>
                  <w:iCs/>
                  <w:color w:val="000000"/>
                </w:rPr>
                <w:t>c</w:t>
              </w:r>
              <w:r w:rsidR="00FC77D0" w:rsidRPr="0079087D">
                <w:rPr>
                  <w:rFonts w:ascii="Times New Roman" w:eastAsia="Times New Roman" w:hAnsi="Times New Roman" w:cs="Times New Roman"/>
                  <w:b/>
                  <w:bCs/>
                  <w:iCs/>
                  <w:color w:val="000000"/>
                </w:rPr>
                <w:t>ryoneur</w:t>
              </w:r>
              <w:r w:rsidR="00FC77D0" w:rsidRPr="00FF4452">
                <w:rPr>
                  <w:rFonts w:ascii="Times New Roman" w:eastAsia="Times New Roman" w:hAnsi="Times New Roman" w:cs="Times New Roman"/>
                  <w:b/>
                  <w:bCs/>
                  <w:iCs/>
                  <w:color w:val="000000"/>
                </w:rPr>
                <w:t>olysis</w:t>
              </w:r>
            </w:ins>
            <w:proofErr w:type="spellEnd"/>
          </w:p>
        </w:tc>
        <w:tc>
          <w:tcPr>
            <w:tcW w:w="2774" w:type="dxa"/>
            <w:shd w:val="clear" w:color="auto" w:fill="FFFFFF"/>
            <w:tcMar>
              <w:top w:w="0" w:type="dxa"/>
              <w:left w:w="100" w:type="dxa"/>
              <w:bottom w:w="0" w:type="dxa"/>
              <w:right w:w="100" w:type="dxa"/>
            </w:tcMar>
            <w:hideMark/>
            <w:tcPrChange w:id="837" w:author="Editorial Integra" w:date="2025-04-04T23:33:00Z">
              <w:tcPr>
                <w:tcW w:w="2774" w:type="dxa"/>
                <w:tcBorders>
                  <w:bottom w:val="single" w:sz="6" w:space="0" w:color="7F7F7F"/>
                </w:tcBorders>
                <w:shd w:val="clear" w:color="auto" w:fill="FFFFFF"/>
                <w:tcMar>
                  <w:top w:w="0" w:type="dxa"/>
                  <w:left w:w="100" w:type="dxa"/>
                  <w:bottom w:w="0" w:type="dxa"/>
                  <w:right w:w="100" w:type="dxa"/>
                </w:tcMar>
                <w:hideMark/>
              </w:tcPr>
            </w:tcPrChange>
          </w:tcPr>
          <w:p w14:paraId="4BBF27D2" w14:textId="3D122C80" w:rsidR="00073761" w:rsidRPr="00B41C22" w:rsidRDefault="00073761" w:rsidP="00AD409A">
            <w:pPr>
              <w:rPr>
                <w:rFonts w:ascii="Times New Roman" w:eastAsia="Times New Roman" w:hAnsi="Times New Roman" w:cs="Times New Roman"/>
              </w:rPr>
            </w:pPr>
            <w:r w:rsidRPr="00FF4452">
              <w:rPr>
                <w:rFonts w:ascii="Times New Roman" w:eastAsia="Times New Roman" w:hAnsi="Times New Roman" w:cs="Times New Roman"/>
                <w:b/>
                <w:bCs/>
                <w:iCs/>
                <w:color w:val="000000"/>
              </w:rPr>
              <w:t xml:space="preserve">Repeat </w:t>
            </w:r>
            <w:del w:id="838" w:author="Editorial Integra" w:date="2025-04-04T23:35:00Z">
              <w:r w:rsidDel="00FC77D0">
                <w:rPr>
                  <w:rFonts w:ascii="Times New Roman" w:eastAsia="Times New Roman" w:hAnsi="Times New Roman" w:cs="Times New Roman"/>
                  <w:b/>
                  <w:bCs/>
                  <w:iCs/>
                  <w:color w:val="000000"/>
                </w:rPr>
                <w:delText>C</w:delText>
              </w:r>
              <w:r w:rsidRPr="0079087D" w:rsidDel="00FC77D0">
                <w:rPr>
                  <w:rFonts w:ascii="Times New Roman" w:eastAsia="Times New Roman" w:hAnsi="Times New Roman" w:cs="Times New Roman"/>
                  <w:b/>
                  <w:bCs/>
                  <w:iCs/>
                  <w:color w:val="000000"/>
                </w:rPr>
                <w:delText xml:space="preserve">ryoneurolysis </w:delText>
              </w:r>
            </w:del>
            <w:proofErr w:type="spellStart"/>
            <w:ins w:id="839" w:author="Editorial Integra" w:date="2025-04-04T23:35:00Z">
              <w:r w:rsidR="00FC77D0">
                <w:rPr>
                  <w:rFonts w:ascii="Times New Roman" w:eastAsia="Times New Roman" w:hAnsi="Times New Roman" w:cs="Times New Roman"/>
                  <w:b/>
                  <w:bCs/>
                  <w:iCs/>
                  <w:color w:val="000000"/>
                </w:rPr>
                <w:t>c</w:t>
              </w:r>
              <w:r w:rsidR="00FC77D0" w:rsidRPr="0079087D">
                <w:rPr>
                  <w:rFonts w:ascii="Times New Roman" w:eastAsia="Times New Roman" w:hAnsi="Times New Roman" w:cs="Times New Roman"/>
                  <w:b/>
                  <w:bCs/>
                  <w:iCs/>
                  <w:color w:val="000000"/>
                </w:rPr>
                <w:t>ryoneurolysis</w:t>
              </w:r>
              <w:proofErr w:type="spellEnd"/>
              <w:r w:rsidR="00FC77D0" w:rsidRPr="0079087D">
                <w:rPr>
                  <w:rFonts w:ascii="Times New Roman" w:eastAsia="Times New Roman" w:hAnsi="Times New Roman" w:cs="Times New Roman"/>
                  <w:b/>
                  <w:bCs/>
                  <w:iCs/>
                  <w:color w:val="000000"/>
                </w:rPr>
                <w:t xml:space="preserve"> </w:t>
              </w:r>
            </w:ins>
            <w:r w:rsidRPr="00FF4452">
              <w:rPr>
                <w:rFonts w:ascii="Times New Roman" w:eastAsia="Times New Roman" w:hAnsi="Times New Roman" w:cs="Times New Roman"/>
                <w:b/>
                <w:bCs/>
                <w:iCs/>
                <w:color w:val="000000"/>
              </w:rPr>
              <w:t>(</w:t>
            </w:r>
            <w:r>
              <w:rPr>
                <w:rFonts w:ascii="Times New Roman" w:eastAsia="Times New Roman" w:hAnsi="Times New Roman" w:cs="Times New Roman"/>
                <w:b/>
                <w:bCs/>
                <w:iCs/>
                <w:color w:val="000000"/>
              </w:rPr>
              <w:t>L</w:t>
            </w:r>
            <w:r w:rsidRPr="0079087D">
              <w:rPr>
                <w:rFonts w:ascii="Times New Roman" w:eastAsia="Times New Roman" w:hAnsi="Times New Roman" w:cs="Times New Roman"/>
                <w:b/>
                <w:bCs/>
                <w:iCs/>
                <w:color w:val="000000"/>
              </w:rPr>
              <w:t xml:space="preserve">ower </w:t>
            </w:r>
            <w:del w:id="840" w:author="Editorial Integra" w:date="2025-04-04T23:35:00Z">
              <w:r w:rsidDel="00FC77D0">
                <w:rPr>
                  <w:rFonts w:ascii="Times New Roman" w:eastAsia="Times New Roman" w:hAnsi="Times New Roman" w:cs="Times New Roman"/>
                  <w:b/>
                  <w:bCs/>
                  <w:iCs/>
                  <w:color w:val="000000"/>
                </w:rPr>
                <w:delText>L</w:delText>
              </w:r>
              <w:r w:rsidRPr="0079087D" w:rsidDel="00FC77D0">
                <w:rPr>
                  <w:rFonts w:ascii="Times New Roman" w:eastAsia="Times New Roman" w:hAnsi="Times New Roman" w:cs="Times New Roman"/>
                  <w:b/>
                  <w:bCs/>
                  <w:iCs/>
                  <w:color w:val="000000"/>
                </w:rPr>
                <w:delText>imb</w:delText>
              </w:r>
            </w:del>
            <w:ins w:id="841" w:author="Editorial Integra" w:date="2025-04-04T23:35:00Z">
              <w:r w:rsidR="00FC77D0">
                <w:rPr>
                  <w:rFonts w:ascii="Times New Roman" w:eastAsia="Times New Roman" w:hAnsi="Times New Roman" w:cs="Times New Roman"/>
                  <w:b/>
                  <w:bCs/>
                  <w:iCs/>
                  <w:color w:val="000000"/>
                </w:rPr>
                <w:t>l</w:t>
              </w:r>
              <w:r w:rsidR="00FC77D0" w:rsidRPr="0079087D">
                <w:rPr>
                  <w:rFonts w:ascii="Times New Roman" w:eastAsia="Times New Roman" w:hAnsi="Times New Roman" w:cs="Times New Roman"/>
                  <w:b/>
                  <w:bCs/>
                  <w:iCs/>
                  <w:color w:val="000000"/>
                </w:rPr>
                <w:t>imb</w:t>
              </w:r>
            </w:ins>
            <w:r w:rsidRPr="00FF4452">
              <w:rPr>
                <w:rFonts w:ascii="Times New Roman" w:eastAsia="Times New Roman" w:hAnsi="Times New Roman" w:cs="Times New Roman"/>
                <w:b/>
                <w:bCs/>
                <w:iCs/>
                <w:color w:val="000000"/>
              </w:rPr>
              <w:t>)</w:t>
            </w:r>
          </w:p>
        </w:tc>
      </w:tr>
      <w:tr w:rsidR="00073761" w:rsidRPr="00B41C22" w14:paraId="236553AA" w14:textId="77777777" w:rsidTr="00525A35">
        <w:trPr>
          <w:trHeight w:val="360"/>
          <w:trPrChange w:id="842" w:author="Editorial Integra" w:date="2025-04-04T23:33:00Z">
            <w:trPr>
              <w:trHeight w:val="360"/>
            </w:trPr>
          </w:trPrChange>
        </w:trPr>
        <w:tc>
          <w:tcPr>
            <w:tcW w:w="0" w:type="auto"/>
            <w:shd w:val="clear" w:color="auto" w:fill="FFFFFF"/>
            <w:tcMar>
              <w:top w:w="0" w:type="dxa"/>
              <w:left w:w="100" w:type="dxa"/>
              <w:bottom w:w="0" w:type="dxa"/>
              <w:right w:w="100" w:type="dxa"/>
            </w:tcMar>
            <w:hideMark/>
            <w:tcPrChange w:id="843" w:author="Editorial Integra" w:date="2025-04-04T23:33:00Z">
              <w:tcPr>
                <w:tcW w:w="0" w:type="auto"/>
                <w:tcBorders>
                  <w:top w:val="single" w:sz="6" w:space="0" w:color="7F7F7F"/>
                  <w:right w:val="single" w:sz="6" w:space="0" w:color="7F7F7F"/>
                </w:tcBorders>
                <w:shd w:val="clear" w:color="auto" w:fill="FFFFFF"/>
                <w:tcMar>
                  <w:top w:w="0" w:type="dxa"/>
                  <w:left w:w="100" w:type="dxa"/>
                  <w:bottom w:w="0" w:type="dxa"/>
                  <w:right w:w="100" w:type="dxa"/>
                </w:tcMar>
                <w:hideMark/>
              </w:tcPr>
            </w:tcPrChange>
          </w:tcPr>
          <w:p w14:paraId="3F38582C" w14:textId="77777777" w:rsidR="00073761" w:rsidRPr="00A1733D" w:rsidRDefault="00073761" w:rsidP="00F0751C">
            <w:pPr>
              <w:spacing w:line="480" w:lineRule="auto"/>
              <w:ind w:left="20"/>
              <w:jc w:val="center"/>
              <w:rPr>
                <w:rFonts w:ascii="Times New Roman" w:eastAsia="Times New Roman" w:hAnsi="Times New Roman" w:cs="Times New Roman"/>
              </w:rPr>
            </w:pPr>
            <w:r w:rsidRPr="00FF4452">
              <w:rPr>
                <w:rFonts w:ascii="Times New Roman" w:eastAsia="Times New Roman" w:hAnsi="Times New Roman" w:cs="Times New Roman"/>
                <w:bCs/>
                <w:iCs/>
                <w:color w:val="000000"/>
              </w:rPr>
              <w:t>Sites targeted</w:t>
            </w:r>
          </w:p>
        </w:tc>
        <w:tc>
          <w:tcPr>
            <w:tcW w:w="0" w:type="auto"/>
            <w:tcMar>
              <w:top w:w="0" w:type="dxa"/>
              <w:left w:w="100" w:type="dxa"/>
              <w:bottom w:w="0" w:type="dxa"/>
              <w:right w:w="100" w:type="dxa"/>
            </w:tcMar>
            <w:hideMark/>
            <w:tcPrChange w:id="844" w:author="Editorial Integra" w:date="2025-04-04T23:33:00Z">
              <w:tcPr>
                <w:tcW w:w="0" w:type="auto"/>
                <w:tcBorders>
                  <w:top w:val="single" w:sz="6" w:space="0" w:color="7F7F7F"/>
                  <w:left w:val="single" w:sz="6" w:space="0" w:color="7F7F7F"/>
                </w:tcBorders>
                <w:tcMar>
                  <w:top w:w="0" w:type="dxa"/>
                  <w:left w:w="100" w:type="dxa"/>
                  <w:bottom w:w="0" w:type="dxa"/>
                  <w:right w:w="100" w:type="dxa"/>
                </w:tcMar>
                <w:hideMark/>
              </w:tcPr>
            </w:tcPrChange>
          </w:tcPr>
          <w:p w14:paraId="6F9B5896" w14:textId="77777777" w:rsidR="00073761" w:rsidRPr="00B41C22" w:rsidRDefault="00073761" w:rsidP="00073761">
            <w:pPr>
              <w:numPr>
                <w:ilvl w:val="0"/>
                <w:numId w:val="15"/>
              </w:numPr>
              <w:spacing w:line="480" w:lineRule="auto"/>
              <w:textAlignment w:val="baseline"/>
              <w:rPr>
                <w:rFonts w:ascii="Times New Roman" w:eastAsia="Times New Roman" w:hAnsi="Times New Roman" w:cs="Times New Roman"/>
                <w:color w:val="000000"/>
              </w:rPr>
            </w:pPr>
            <w:r w:rsidRPr="00B41C22">
              <w:rPr>
                <w:rFonts w:ascii="Times New Roman" w:eastAsia="Times New Roman" w:hAnsi="Times New Roman" w:cs="Times New Roman"/>
                <w:color w:val="000000"/>
              </w:rPr>
              <w:t>Intramuscular branches of FDS (bilateral)</w:t>
            </w:r>
          </w:p>
          <w:p w14:paraId="35A27312" w14:textId="77777777" w:rsidR="00073761" w:rsidRPr="00B41C22" w:rsidRDefault="00073761" w:rsidP="00073761">
            <w:pPr>
              <w:numPr>
                <w:ilvl w:val="0"/>
                <w:numId w:val="15"/>
              </w:numPr>
              <w:spacing w:line="480" w:lineRule="auto"/>
              <w:textAlignment w:val="baseline"/>
              <w:rPr>
                <w:rFonts w:ascii="Times New Roman" w:eastAsia="Times New Roman" w:hAnsi="Times New Roman" w:cs="Times New Roman"/>
                <w:color w:val="000000"/>
              </w:rPr>
            </w:pPr>
            <w:r w:rsidRPr="00B41C22">
              <w:rPr>
                <w:rFonts w:ascii="Times New Roman" w:eastAsia="Times New Roman" w:hAnsi="Times New Roman" w:cs="Times New Roman"/>
                <w:color w:val="000000"/>
              </w:rPr>
              <w:t xml:space="preserve">FCR &amp; </w:t>
            </w:r>
            <w:proofErr w:type="spellStart"/>
            <w:r w:rsidRPr="00B41C22">
              <w:rPr>
                <w:rFonts w:ascii="Times New Roman" w:eastAsia="Times New Roman" w:hAnsi="Times New Roman" w:cs="Times New Roman"/>
                <w:color w:val="000000"/>
              </w:rPr>
              <w:t>palmaris</w:t>
            </w:r>
            <w:proofErr w:type="spellEnd"/>
            <w:r w:rsidRPr="00B41C22">
              <w:rPr>
                <w:rFonts w:ascii="Times New Roman" w:eastAsia="Times New Roman" w:hAnsi="Times New Roman" w:cs="Times New Roman"/>
                <w:color w:val="000000"/>
              </w:rPr>
              <w:t xml:space="preserve"> </w:t>
            </w:r>
            <w:proofErr w:type="spellStart"/>
            <w:r w:rsidRPr="00B41C22">
              <w:rPr>
                <w:rFonts w:ascii="Times New Roman" w:eastAsia="Times New Roman" w:hAnsi="Times New Roman" w:cs="Times New Roman"/>
                <w:color w:val="000000"/>
              </w:rPr>
              <w:t>longus</w:t>
            </w:r>
            <w:proofErr w:type="spellEnd"/>
            <w:r w:rsidRPr="00B41C22">
              <w:rPr>
                <w:rFonts w:ascii="Times New Roman" w:eastAsia="Times New Roman" w:hAnsi="Times New Roman" w:cs="Times New Roman"/>
                <w:color w:val="000000"/>
              </w:rPr>
              <w:t xml:space="preserve"> (left)</w:t>
            </w:r>
          </w:p>
        </w:tc>
        <w:tc>
          <w:tcPr>
            <w:tcW w:w="0" w:type="auto"/>
            <w:tcMar>
              <w:top w:w="0" w:type="dxa"/>
              <w:left w:w="100" w:type="dxa"/>
              <w:bottom w:w="0" w:type="dxa"/>
              <w:right w:w="100" w:type="dxa"/>
            </w:tcMar>
            <w:hideMark/>
            <w:tcPrChange w:id="845" w:author="Editorial Integra" w:date="2025-04-04T23:33:00Z">
              <w:tcPr>
                <w:tcW w:w="0" w:type="auto"/>
                <w:tcBorders>
                  <w:top w:val="single" w:sz="6" w:space="0" w:color="7F7F7F"/>
                </w:tcBorders>
                <w:tcMar>
                  <w:top w:w="0" w:type="dxa"/>
                  <w:left w:w="100" w:type="dxa"/>
                  <w:bottom w:w="0" w:type="dxa"/>
                  <w:right w:w="100" w:type="dxa"/>
                </w:tcMar>
                <w:hideMark/>
              </w:tcPr>
            </w:tcPrChange>
          </w:tcPr>
          <w:p w14:paraId="342547B1" w14:textId="77777777" w:rsidR="00073761" w:rsidRPr="00B41C22" w:rsidRDefault="00073761" w:rsidP="00073761">
            <w:pPr>
              <w:numPr>
                <w:ilvl w:val="0"/>
                <w:numId w:val="16"/>
              </w:numPr>
              <w:spacing w:line="480" w:lineRule="auto"/>
              <w:textAlignment w:val="baseline"/>
              <w:rPr>
                <w:rFonts w:ascii="Times New Roman" w:eastAsia="Times New Roman" w:hAnsi="Times New Roman" w:cs="Times New Roman"/>
                <w:color w:val="000000"/>
              </w:rPr>
            </w:pPr>
            <w:r w:rsidRPr="00B41C22">
              <w:rPr>
                <w:rFonts w:ascii="Times New Roman" w:eastAsia="Times New Roman" w:hAnsi="Times New Roman" w:cs="Times New Roman"/>
                <w:color w:val="000000"/>
              </w:rPr>
              <w:t xml:space="preserve">Peripheral nerves to rectus </w:t>
            </w:r>
            <w:proofErr w:type="spellStart"/>
            <w:r w:rsidRPr="00B41C22">
              <w:rPr>
                <w:rFonts w:ascii="Times New Roman" w:eastAsia="Times New Roman" w:hAnsi="Times New Roman" w:cs="Times New Roman"/>
                <w:color w:val="000000"/>
              </w:rPr>
              <w:t>femoris</w:t>
            </w:r>
            <w:proofErr w:type="spellEnd"/>
            <w:r w:rsidRPr="00B41C22">
              <w:rPr>
                <w:rFonts w:ascii="Times New Roman" w:eastAsia="Times New Roman" w:hAnsi="Times New Roman" w:cs="Times New Roman"/>
                <w:color w:val="000000"/>
              </w:rPr>
              <w:t xml:space="preserve"> (bilateral)</w:t>
            </w:r>
            <w:del w:id="846" w:author="Editorial Integra" w:date="2025-04-04T23:34:00Z">
              <w:r w:rsidRPr="00B41C22" w:rsidDel="007311DA">
                <w:rPr>
                  <w:rFonts w:ascii="Times New Roman" w:eastAsia="Times New Roman" w:hAnsi="Times New Roman" w:cs="Times New Roman"/>
                  <w:color w:val="000000"/>
                </w:rPr>
                <w:delText> </w:delText>
              </w:r>
            </w:del>
          </w:p>
          <w:p w14:paraId="153C1617" w14:textId="77777777" w:rsidR="00073761" w:rsidRPr="00B41C22" w:rsidRDefault="00073761" w:rsidP="00073761">
            <w:pPr>
              <w:numPr>
                <w:ilvl w:val="0"/>
                <w:numId w:val="16"/>
              </w:numPr>
              <w:spacing w:line="480" w:lineRule="auto"/>
              <w:textAlignment w:val="baseline"/>
              <w:rPr>
                <w:rFonts w:ascii="Times New Roman" w:eastAsia="Times New Roman" w:hAnsi="Times New Roman" w:cs="Times New Roman"/>
                <w:color w:val="000000"/>
              </w:rPr>
            </w:pPr>
            <w:r w:rsidRPr="00B41C22">
              <w:rPr>
                <w:rFonts w:ascii="Times New Roman" w:eastAsia="Times New Roman" w:hAnsi="Times New Roman" w:cs="Times New Roman"/>
                <w:color w:val="000000"/>
              </w:rPr>
              <w:t xml:space="preserve">Anterior and posterior divisions of </w:t>
            </w:r>
            <w:proofErr w:type="spellStart"/>
            <w:r w:rsidRPr="00B41C22">
              <w:rPr>
                <w:rFonts w:ascii="Times New Roman" w:eastAsia="Times New Roman" w:hAnsi="Times New Roman" w:cs="Times New Roman"/>
                <w:color w:val="000000"/>
              </w:rPr>
              <w:t>obturator</w:t>
            </w:r>
            <w:proofErr w:type="spellEnd"/>
            <w:r w:rsidRPr="00B41C22">
              <w:rPr>
                <w:rFonts w:ascii="Times New Roman" w:eastAsia="Times New Roman" w:hAnsi="Times New Roman" w:cs="Times New Roman"/>
                <w:color w:val="000000"/>
              </w:rPr>
              <w:t xml:space="preserve"> nerve (bilateral)</w:t>
            </w:r>
          </w:p>
          <w:p w14:paraId="3D281A17" w14:textId="77777777" w:rsidR="00073761" w:rsidRPr="00B41C22" w:rsidRDefault="00073761" w:rsidP="00073761">
            <w:pPr>
              <w:numPr>
                <w:ilvl w:val="0"/>
                <w:numId w:val="16"/>
              </w:numPr>
              <w:spacing w:line="480" w:lineRule="auto"/>
              <w:textAlignment w:val="baseline"/>
              <w:rPr>
                <w:rFonts w:ascii="Times New Roman" w:eastAsia="Times New Roman" w:hAnsi="Times New Roman" w:cs="Times New Roman"/>
                <w:color w:val="000000"/>
              </w:rPr>
            </w:pPr>
            <w:r w:rsidRPr="00B41C22">
              <w:rPr>
                <w:rFonts w:ascii="Times New Roman" w:eastAsia="Times New Roman" w:hAnsi="Times New Roman" w:cs="Times New Roman"/>
                <w:color w:val="000000"/>
              </w:rPr>
              <w:t xml:space="preserve">Intramuscular branches of medial and lateral </w:t>
            </w:r>
            <w:r w:rsidRPr="00B41C22">
              <w:rPr>
                <w:rFonts w:ascii="Times New Roman" w:eastAsia="Times New Roman" w:hAnsi="Times New Roman" w:cs="Times New Roman"/>
                <w:color w:val="000000"/>
              </w:rPr>
              <w:lastRenderedPageBreak/>
              <w:t>hamstrings (bilateral)</w:t>
            </w:r>
            <w:r w:rsidRPr="00FF4452">
              <w:rPr>
                <w:rFonts w:ascii="Times New Roman" w:eastAsia="Times New Roman" w:hAnsi="Times New Roman" w:cs="Times New Roman"/>
                <w:color w:val="000000"/>
                <w:vertAlign w:val="superscript"/>
              </w:rPr>
              <w:t>†</w:t>
            </w:r>
          </w:p>
          <w:p w14:paraId="467DC4DD" w14:textId="77777777" w:rsidR="00073761" w:rsidRPr="00B41C22" w:rsidRDefault="00073761" w:rsidP="00073761">
            <w:pPr>
              <w:numPr>
                <w:ilvl w:val="0"/>
                <w:numId w:val="16"/>
              </w:numPr>
              <w:spacing w:line="480" w:lineRule="auto"/>
              <w:textAlignment w:val="baseline"/>
              <w:rPr>
                <w:rFonts w:ascii="Times New Roman" w:eastAsia="Times New Roman" w:hAnsi="Times New Roman" w:cs="Times New Roman"/>
                <w:color w:val="000000"/>
              </w:rPr>
            </w:pPr>
            <w:proofErr w:type="spellStart"/>
            <w:r w:rsidRPr="00B41C22">
              <w:rPr>
                <w:rFonts w:ascii="Times New Roman" w:eastAsia="Times New Roman" w:hAnsi="Times New Roman" w:cs="Times New Roman"/>
                <w:color w:val="000000"/>
              </w:rPr>
              <w:t>Vastus</w:t>
            </w:r>
            <w:proofErr w:type="spellEnd"/>
            <w:r w:rsidRPr="00B41C22">
              <w:rPr>
                <w:rFonts w:ascii="Times New Roman" w:eastAsia="Times New Roman" w:hAnsi="Times New Roman" w:cs="Times New Roman"/>
                <w:color w:val="000000"/>
              </w:rPr>
              <w:t xml:space="preserve"> </w:t>
            </w:r>
            <w:proofErr w:type="spellStart"/>
            <w:r w:rsidRPr="00B41C22">
              <w:rPr>
                <w:rFonts w:ascii="Times New Roman" w:eastAsia="Times New Roman" w:hAnsi="Times New Roman" w:cs="Times New Roman"/>
                <w:color w:val="000000"/>
              </w:rPr>
              <w:t>intermedius</w:t>
            </w:r>
            <w:proofErr w:type="spellEnd"/>
            <w:r w:rsidRPr="00B41C22">
              <w:rPr>
                <w:rFonts w:ascii="Times New Roman" w:eastAsia="Times New Roman" w:hAnsi="Times New Roman" w:cs="Times New Roman"/>
                <w:color w:val="000000"/>
              </w:rPr>
              <w:t xml:space="preserve"> (right)</w:t>
            </w:r>
            <w:r w:rsidRPr="00FF4452">
              <w:rPr>
                <w:rFonts w:ascii="Times New Roman" w:eastAsia="Times New Roman" w:hAnsi="Times New Roman" w:cs="Times New Roman"/>
                <w:color w:val="000000"/>
                <w:vertAlign w:val="superscript"/>
              </w:rPr>
              <w:t>†</w:t>
            </w:r>
          </w:p>
          <w:p w14:paraId="61F62A53" w14:textId="77777777" w:rsidR="00073761" w:rsidRPr="00B41C22" w:rsidRDefault="00073761" w:rsidP="00073761">
            <w:pPr>
              <w:numPr>
                <w:ilvl w:val="0"/>
                <w:numId w:val="16"/>
              </w:numPr>
              <w:spacing w:line="480" w:lineRule="auto"/>
              <w:textAlignment w:val="baseline"/>
              <w:rPr>
                <w:rFonts w:ascii="Times New Roman" w:eastAsia="Times New Roman" w:hAnsi="Times New Roman" w:cs="Times New Roman"/>
                <w:color w:val="000000"/>
              </w:rPr>
            </w:pPr>
            <w:proofErr w:type="spellStart"/>
            <w:r w:rsidRPr="00B41C22">
              <w:rPr>
                <w:rFonts w:ascii="Times New Roman" w:eastAsia="Times New Roman" w:hAnsi="Times New Roman" w:cs="Times New Roman"/>
                <w:color w:val="000000"/>
              </w:rPr>
              <w:t>Iliopsoas</w:t>
            </w:r>
            <w:proofErr w:type="spellEnd"/>
            <w:r w:rsidRPr="00B41C22">
              <w:rPr>
                <w:rFonts w:ascii="Times New Roman" w:eastAsia="Times New Roman" w:hAnsi="Times New Roman" w:cs="Times New Roman"/>
                <w:color w:val="000000"/>
              </w:rPr>
              <w:t xml:space="preserve"> at the hip (right)</w:t>
            </w:r>
          </w:p>
        </w:tc>
        <w:tc>
          <w:tcPr>
            <w:tcW w:w="2774" w:type="dxa"/>
            <w:tcMar>
              <w:top w:w="0" w:type="dxa"/>
              <w:left w:w="100" w:type="dxa"/>
              <w:bottom w:w="0" w:type="dxa"/>
              <w:right w:w="100" w:type="dxa"/>
            </w:tcMar>
            <w:hideMark/>
            <w:tcPrChange w:id="847" w:author="Editorial Integra" w:date="2025-04-04T23:33:00Z">
              <w:tcPr>
                <w:tcW w:w="2774" w:type="dxa"/>
                <w:tcBorders>
                  <w:top w:val="single" w:sz="6" w:space="0" w:color="7F7F7F"/>
                </w:tcBorders>
                <w:tcMar>
                  <w:top w:w="0" w:type="dxa"/>
                  <w:left w:w="100" w:type="dxa"/>
                  <w:bottom w:w="0" w:type="dxa"/>
                  <w:right w:w="100" w:type="dxa"/>
                </w:tcMar>
                <w:hideMark/>
              </w:tcPr>
            </w:tcPrChange>
          </w:tcPr>
          <w:p w14:paraId="3BC29C67" w14:textId="77777777" w:rsidR="00073761" w:rsidRPr="00B41C22" w:rsidRDefault="00073761" w:rsidP="00073761">
            <w:pPr>
              <w:numPr>
                <w:ilvl w:val="0"/>
                <w:numId w:val="17"/>
              </w:numPr>
              <w:spacing w:line="480" w:lineRule="auto"/>
              <w:textAlignment w:val="baseline"/>
              <w:rPr>
                <w:rFonts w:ascii="Times New Roman" w:eastAsia="Times New Roman" w:hAnsi="Times New Roman" w:cs="Times New Roman"/>
                <w:color w:val="000000"/>
              </w:rPr>
            </w:pPr>
            <w:r w:rsidRPr="00B41C22">
              <w:rPr>
                <w:rFonts w:ascii="Times New Roman" w:eastAsia="Times New Roman" w:hAnsi="Times New Roman" w:cs="Times New Roman"/>
                <w:color w:val="000000"/>
              </w:rPr>
              <w:lastRenderedPageBreak/>
              <w:t xml:space="preserve">Rectus </w:t>
            </w:r>
            <w:proofErr w:type="spellStart"/>
            <w:r w:rsidRPr="00B41C22">
              <w:rPr>
                <w:rFonts w:ascii="Times New Roman" w:eastAsia="Times New Roman" w:hAnsi="Times New Roman" w:cs="Times New Roman"/>
                <w:color w:val="000000"/>
              </w:rPr>
              <w:t>femoris</w:t>
            </w:r>
            <w:proofErr w:type="spellEnd"/>
            <w:r w:rsidRPr="00B41C22">
              <w:rPr>
                <w:rFonts w:ascii="Times New Roman" w:eastAsia="Times New Roman" w:hAnsi="Times New Roman" w:cs="Times New Roman"/>
                <w:color w:val="000000"/>
              </w:rPr>
              <w:t xml:space="preserve"> (right)</w:t>
            </w:r>
          </w:p>
          <w:p w14:paraId="33F6E4A0" w14:textId="77777777" w:rsidR="00073761" w:rsidRPr="00B41C22" w:rsidRDefault="00073761" w:rsidP="00073761">
            <w:pPr>
              <w:numPr>
                <w:ilvl w:val="0"/>
                <w:numId w:val="17"/>
              </w:numPr>
              <w:spacing w:line="480" w:lineRule="auto"/>
              <w:textAlignment w:val="baseline"/>
              <w:rPr>
                <w:rFonts w:ascii="Times New Roman" w:eastAsia="Times New Roman" w:hAnsi="Times New Roman" w:cs="Times New Roman"/>
                <w:color w:val="000000"/>
              </w:rPr>
            </w:pPr>
            <w:r w:rsidRPr="00B41C22">
              <w:rPr>
                <w:rFonts w:ascii="Times New Roman" w:eastAsia="Times New Roman" w:hAnsi="Times New Roman" w:cs="Times New Roman"/>
                <w:color w:val="000000"/>
              </w:rPr>
              <w:t xml:space="preserve">Anterior and posterior divisions of </w:t>
            </w:r>
            <w:proofErr w:type="spellStart"/>
            <w:r w:rsidRPr="00B41C22">
              <w:rPr>
                <w:rFonts w:ascii="Times New Roman" w:eastAsia="Times New Roman" w:hAnsi="Times New Roman" w:cs="Times New Roman"/>
                <w:color w:val="000000"/>
              </w:rPr>
              <w:t>obturator</w:t>
            </w:r>
            <w:proofErr w:type="spellEnd"/>
            <w:r w:rsidRPr="00B41C22">
              <w:rPr>
                <w:rFonts w:ascii="Times New Roman" w:eastAsia="Times New Roman" w:hAnsi="Times New Roman" w:cs="Times New Roman"/>
                <w:color w:val="000000"/>
              </w:rPr>
              <w:t xml:space="preserve"> nerve (bilateral)</w:t>
            </w:r>
          </w:p>
          <w:p w14:paraId="21AD935C" w14:textId="77777777" w:rsidR="00073761" w:rsidRPr="00B41C22" w:rsidRDefault="00073761" w:rsidP="00073761">
            <w:pPr>
              <w:numPr>
                <w:ilvl w:val="0"/>
                <w:numId w:val="17"/>
              </w:numPr>
              <w:spacing w:line="480" w:lineRule="auto"/>
              <w:textAlignment w:val="baseline"/>
              <w:rPr>
                <w:rFonts w:ascii="Times New Roman" w:eastAsia="Times New Roman" w:hAnsi="Times New Roman" w:cs="Times New Roman"/>
                <w:color w:val="000000"/>
              </w:rPr>
            </w:pPr>
            <w:proofErr w:type="spellStart"/>
            <w:r w:rsidRPr="00B41C22">
              <w:rPr>
                <w:rFonts w:ascii="Times New Roman" w:eastAsia="Times New Roman" w:hAnsi="Times New Roman" w:cs="Times New Roman"/>
                <w:color w:val="000000"/>
              </w:rPr>
              <w:t>Vastus</w:t>
            </w:r>
            <w:proofErr w:type="spellEnd"/>
            <w:r w:rsidRPr="00B41C22">
              <w:rPr>
                <w:rFonts w:ascii="Times New Roman" w:eastAsia="Times New Roman" w:hAnsi="Times New Roman" w:cs="Times New Roman"/>
                <w:color w:val="000000"/>
              </w:rPr>
              <w:t xml:space="preserve"> </w:t>
            </w:r>
            <w:proofErr w:type="spellStart"/>
            <w:r w:rsidRPr="00B41C22">
              <w:rPr>
                <w:rFonts w:ascii="Times New Roman" w:eastAsia="Times New Roman" w:hAnsi="Times New Roman" w:cs="Times New Roman"/>
                <w:color w:val="000000"/>
              </w:rPr>
              <w:t>intermedius</w:t>
            </w:r>
            <w:proofErr w:type="spellEnd"/>
            <w:r w:rsidRPr="00B41C22">
              <w:rPr>
                <w:rFonts w:ascii="Times New Roman" w:eastAsia="Times New Roman" w:hAnsi="Times New Roman" w:cs="Times New Roman"/>
                <w:color w:val="000000"/>
              </w:rPr>
              <w:t xml:space="preserve"> (right)</w:t>
            </w:r>
          </w:p>
          <w:p w14:paraId="1AFB03F8" w14:textId="77777777" w:rsidR="00073761" w:rsidRPr="00B41C22" w:rsidDel="00FE4E4D" w:rsidRDefault="00073761" w:rsidP="00073761">
            <w:pPr>
              <w:numPr>
                <w:ilvl w:val="0"/>
                <w:numId w:val="17"/>
              </w:numPr>
              <w:spacing w:line="480" w:lineRule="auto"/>
              <w:textAlignment w:val="baseline"/>
              <w:rPr>
                <w:del w:id="848" w:author="Editorial Integra" w:date="2025-04-04T23:34:00Z"/>
                <w:rFonts w:ascii="Times New Roman" w:eastAsia="Times New Roman" w:hAnsi="Times New Roman" w:cs="Times New Roman"/>
                <w:color w:val="000000"/>
              </w:rPr>
            </w:pPr>
            <w:r w:rsidRPr="00B41C22">
              <w:rPr>
                <w:rFonts w:ascii="Times New Roman" w:eastAsia="Times New Roman" w:hAnsi="Times New Roman" w:cs="Times New Roman"/>
                <w:color w:val="000000"/>
              </w:rPr>
              <w:lastRenderedPageBreak/>
              <w:t>Sartorius (right)</w:t>
            </w:r>
            <w:r w:rsidRPr="00FF4452">
              <w:rPr>
                <w:rFonts w:ascii="Times New Roman" w:eastAsia="Times New Roman" w:hAnsi="Times New Roman" w:cs="Times New Roman"/>
                <w:color w:val="000000"/>
                <w:vertAlign w:val="superscript"/>
              </w:rPr>
              <w:t>*</w:t>
            </w:r>
          </w:p>
          <w:p w14:paraId="2AD408E0" w14:textId="77777777" w:rsidR="00073761" w:rsidRPr="008A5EC9" w:rsidRDefault="00073761" w:rsidP="00F0751C">
            <w:pPr>
              <w:numPr>
                <w:ilvl w:val="0"/>
                <w:numId w:val="17"/>
              </w:numPr>
              <w:spacing w:line="480" w:lineRule="auto"/>
              <w:textAlignment w:val="baseline"/>
              <w:rPr>
                <w:rFonts w:ascii="Times New Roman" w:eastAsia="Times New Roman" w:hAnsi="Times New Roman" w:cs="Times New Roman"/>
              </w:rPr>
              <w:pPrChange w:id="849" w:author="Editorial Integra" w:date="2025-04-04T23:34:00Z">
                <w:pPr/>
              </w:pPrChange>
            </w:pPr>
          </w:p>
        </w:tc>
      </w:tr>
    </w:tbl>
    <w:p w14:paraId="014775E1" w14:textId="77777777" w:rsidR="00073761" w:rsidRPr="00B41C22" w:rsidRDefault="00073761" w:rsidP="00073761">
      <w:pPr>
        <w:rPr>
          <w:rFonts w:ascii="Times New Roman" w:eastAsia="Times New Roman" w:hAnsi="Times New Roman" w:cs="Times New Roman"/>
        </w:rPr>
      </w:pPr>
    </w:p>
    <w:p w14:paraId="2D81F967" w14:textId="77777777" w:rsidR="00073761" w:rsidRPr="00B41C22" w:rsidRDefault="00073761" w:rsidP="00073761">
      <w:pPr>
        <w:spacing w:line="480" w:lineRule="auto"/>
        <w:rPr>
          <w:rFonts w:ascii="Times New Roman" w:eastAsia="Times New Roman" w:hAnsi="Times New Roman" w:cs="Times New Roman"/>
        </w:rPr>
      </w:pPr>
      <w:r w:rsidRPr="00FF4452">
        <w:rPr>
          <w:rFonts w:ascii="Times New Roman" w:eastAsia="Times New Roman" w:hAnsi="Times New Roman" w:cs="Times New Roman"/>
          <w:color w:val="000000"/>
          <w:vertAlign w:val="superscript"/>
        </w:rPr>
        <w:t>*</w:t>
      </w:r>
      <w:r w:rsidRPr="00B41C22">
        <w:rPr>
          <w:rFonts w:ascii="Times New Roman" w:eastAsia="Times New Roman" w:hAnsi="Times New Roman" w:cs="Times New Roman"/>
          <w:color w:val="000000"/>
        </w:rPr>
        <w:t xml:space="preserve">This muscle was added onto the protocol upon repeat </w:t>
      </w:r>
      <w:proofErr w:type="spellStart"/>
      <w:r w:rsidRPr="00B41C22">
        <w:rPr>
          <w:rFonts w:ascii="Times New Roman" w:eastAsia="Times New Roman" w:hAnsi="Times New Roman" w:cs="Times New Roman"/>
          <w:color w:val="000000"/>
        </w:rPr>
        <w:t>cryoneurolysis</w:t>
      </w:r>
      <w:proofErr w:type="spellEnd"/>
      <w:r w:rsidRPr="00B41C22">
        <w:rPr>
          <w:rFonts w:ascii="Times New Roman" w:eastAsia="Times New Roman" w:hAnsi="Times New Roman" w:cs="Times New Roman"/>
          <w:color w:val="000000"/>
        </w:rPr>
        <w:t xml:space="preserve"> of the lower limb.</w:t>
      </w:r>
    </w:p>
    <w:p w14:paraId="6E49B4E4" w14:textId="77777777" w:rsidR="00073761" w:rsidRPr="00B41C22" w:rsidRDefault="00073761" w:rsidP="00073761">
      <w:pPr>
        <w:spacing w:line="480" w:lineRule="auto"/>
        <w:rPr>
          <w:rFonts w:ascii="Times New Roman" w:eastAsia="Times New Roman" w:hAnsi="Times New Roman" w:cs="Times New Roman"/>
        </w:rPr>
      </w:pPr>
      <w:r w:rsidRPr="00FF4452">
        <w:rPr>
          <w:rFonts w:ascii="Times New Roman" w:eastAsia="Times New Roman" w:hAnsi="Times New Roman" w:cs="Times New Roman"/>
          <w:color w:val="000000"/>
          <w:vertAlign w:val="superscript"/>
        </w:rPr>
        <w:t>†</w:t>
      </w:r>
      <w:r w:rsidRPr="00B41C22">
        <w:rPr>
          <w:rFonts w:ascii="Times New Roman" w:eastAsia="Times New Roman" w:hAnsi="Times New Roman" w:cs="Times New Roman"/>
          <w:color w:val="000000"/>
        </w:rPr>
        <w:t xml:space="preserve">These muscles were added onto the protocol on </w:t>
      </w:r>
      <w:r>
        <w:rPr>
          <w:rFonts w:ascii="Times New Roman" w:eastAsia="Times New Roman" w:hAnsi="Times New Roman" w:cs="Times New Roman"/>
          <w:color w:val="000000"/>
        </w:rPr>
        <w:t>3-</w:t>
      </w:r>
      <w:r w:rsidRPr="00B41C22">
        <w:rPr>
          <w:rFonts w:ascii="Times New Roman" w:eastAsia="Times New Roman" w:hAnsi="Times New Roman" w:cs="Times New Roman"/>
          <w:color w:val="000000"/>
        </w:rPr>
        <w:t>month follow-up.</w:t>
      </w:r>
    </w:p>
    <w:p w14:paraId="4C886021" w14:textId="77777777" w:rsidR="00073761" w:rsidRDefault="00073761">
      <w:pPr>
        <w:spacing w:line="480" w:lineRule="auto"/>
        <w:rPr>
          <w:rFonts w:ascii="Times New Roman" w:eastAsia="Times New Roman" w:hAnsi="Times New Roman" w:cs="Times New Roman"/>
          <w:sz w:val="24"/>
          <w:szCs w:val="24"/>
        </w:rPr>
      </w:pPr>
    </w:p>
    <w:p w14:paraId="6D65A923" w14:textId="77777777" w:rsidR="00073761" w:rsidRDefault="00073761" w:rsidP="00073761">
      <w:pPr>
        <w:pStyle w:val="BodyText"/>
        <w:spacing w:before="61"/>
        <w:ind w:left="100"/>
        <w:rPr>
          <w:i w:val="0"/>
        </w:rPr>
      </w:pPr>
      <w:r>
        <w:rPr>
          <w:b/>
          <w:i w:val="0"/>
        </w:rPr>
        <w:t>Table</w:t>
      </w:r>
      <w:r>
        <w:rPr>
          <w:b/>
          <w:i w:val="0"/>
          <w:spacing w:val="-4"/>
        </w:rPr>
        <w:t xml:space="preserve"> </w:t>
      </w:r>
      <w:r>
        <w:rPr>
          <w:b/>
          <w:i w:val="0"/>
        </w:rPr>
        <w:t>2</w:t>
      </w:r>
      <w:r>
        <w:rPr>
          <w:b/>
          <w:i w:val="0"/>
          <w:spacing w:val="-1"/>
        </w:rPr>
        <w:t xml:space="preserve"> </w:t>
      </w:r>
      <w:r>
        <w:rPr>
          <w:i w:val="0"/>
        </w:rPr>
        <w:t>Follow-up</w:t>
      </w:r>
      <w:r>
        <w:rPr>
          <w:i w:val="0"/>
          <w:spacing w:val="-1"/>
        </w:rPr>
        <w:t xml:space="preserve"> </w:t>
      </w:r>
      <w:r>
        <w:rPr>
          <w:i w:val="0"/>
        </w:rPr>
        <w:t>results</w:t>
      </w:r>
      <w:r>
        <w:rPr>
          <w:i w:val="0"/>
          <w:spacing w:val="-1"/>
        </w:rPr>
        <w:t xml:space="preserve"> </w:t>
      </w:r>
      <w:r>
        <w:rPr>
          <w:i w:val="0"/>
        </w:rPr>
        <w:t>for</w:t>
      </w:r>
      <w:r>
        <w:rPr>
          <w:i w:val="0"/>
          <w:spacing w:val="-1"/>
        </w:rPr>
        <w:t xml:space="preserve"> </w:t>
      </w:r>
      <w:r>
        <w:rPr>
          <w:i w:val="0"/>
        </w:rPr>
        <w:t>the</w:t>
      </w:r>
      <w:r>
        <w:rPr>
          <w:i w:val="0"/>
          <w:spacing w:val="-2"/>
        </w:rPr>
        <w:t xml:space="preserve"> </w:t>
      </w:r>
      <w:r>
        <w:rPr>
          <w:i w:val="0"/>
        </w:rPr>
        <w:t xml:space="preserve">lower </w:t>
      </w:r>
      <w:r>
        <w:rPr>
          <w:i w:val="0"/>
          <w:spacing w:val="-2"/>
        </w:rPr>
        <w:t>limb</w:t>
      </w:r>
    </w:p>
    <w:p w14:paraId="701694B4" w14:textId="77777777" w:rsidR="00073761" w:rsidRDefault="00073761" w:rsidP="00073761">
      <w:pPr>
        <w:pStyle w:val="BodyText"/>
        <w:rPr>
          <w:sz w:val="20"/>
        </w:rPr>
      </w:pPr>
    </w:p>
    <w:tbl>
      <w:tblPr>
        <w:tblStyle w:val="TableGrid"/>
        <w:tblW w:w="0" w:type="auto"/>
        <w:tblInd w:w="0" w:type="dxa"/>
        <w:tblLook w:val="04A0" w:firstRow="1" w:lastRow="0" w:firstColumn="1" w:lastColumn="0" w:noHBand="0" w:noVBand="1"/>
      </w:tblPr>
      <w:tblGrid>
        <w:gridCol w:w="4708"/>
        <w:gridCol w:w="4708"/>
      </w:tblGrid>
      <w:tr w:rsidR="00073761" w14:paraId="37DE4DE6" w14:textId="77777777" w:rsidTr="00073761">
        <w:tc>
          <w:tcPr>
            <w:tcW w:w="4708" w:type="dxa"/>
            <w:tcBorders>
              <w:top w:val="single" w:sz="4" w:space="0" w:color="auto"/>
              <w:left w:val="single" w:sz="4" w:space="0" w:color="auto"/>
              <w:bottom w:val="single" w:sz="4" w:space="0" w:color="auto"/>
              <w:right w:val="single" w:sz="4" w:space="0" w:color="auto"/>
            </w:tcBorders>
            <w:hideMark/>
          </w:tcPr>
          <w:p w14:paraId="2D53BA4C" w14:textId="4AAA4230" w:rsidR="00073761" w:rsidRDefault="00073761" w:rsidP="008A5EC9">
            <w:pPr>
              <w:pStyle w:val="BodyText"/>
              <w:spacing w:before="19"/>
              <w:rPr>
                <w:b/>
                <w:i w:val="0"/>
              </w:rPr>
            </w:pPr>
            <w:r>
              <w:rPr>
                <w:b/>
                <w:i w:val="0"/>
              </w:rPr>
              <w:t>Follow-</w:t>
            </w:r>
            <w:del w:id="850" w:author="Editorial Integra" w:date="2025-04-04T23:35:00Z">
              <w:r w:rsidDel="0064076B">
                <w:rPr>
                  <w:b/>
                  <w:i w:val="0"/>
                </w:rPr>
                <w:delText>Up</w:delText>
              </w:r>
            </w:del>
            <w:ins w:id="851" w:author="Editorial Integra" w:date="2025-04-04T23:35:00Z">
              <w:r w:rsidR="0064076B">
                <w:rPr>
                  <w:b/>
                  <w:i w:val="0"/>
                </w:rPr>
                <w:t>u</w:t>
              </w:r>
              <w:r w:rsidR="0064076B">
                <w:rPr>
                  <w:b/>
                  <w:i w:val="0"/>
                </w:rPr>
                <w:t>p</w:t>
              </w:r>
            </w:ins>
          </w:p>
        </w:tc>
        <w:tc>
          <w:tcPr>
            <w:tcW w:w="4708" w:type="dxa"/>
            <w:tcBorders>
              <w:top w:val="single" w:sz="4" w:space="0" w:color="auto"/>
              <w:left w:val="single" w:sz="4" w:space="0" w:color="auto"/>
              <w:bottom w:val="single" w:sz="4" w:space="0" w:color="auto"/>
              <w:right w:val="single" w:sz="4" w:space="0" w:color="auto"/>
            </w:tcBorders>
            <w:hideMark/>
          </w:tcPr>
          <w:p w14:paraId="001EC7A9" w14:textId="17B82EE6" w:rsidR="00073761" w:rsidRDefault="00073761" w:rsidP="00AD409A">
            <w:pPr>
              <w:pStyle w:val="BodyText"/>
              <w:spacing w:before="19"/>
              <w:rPr>
                <w:b/>
                <w:i w:val="0"/>
              </w:rPr>
            </w:pPr>
            <w:r>
              <w:rPr>
                <w:b/>
                <w:i w:val="0"/>
              </w:rPr>
              <w:t xml:space="preserve">Lower </w:t>
            </w:r>
            <w:del w:id="852" w:author="Editorial Integra" w:date="2025-04-04T23:35:00Z">
              <w:r w:rsidDel="0064076B">
                <w:rPr>
                  <w:b/>
                  <w:i w:val="0"/>
                </w:rPr>
                <w:delText>Limb</w:delText>
              </w:r>
            </w:del>
            <w:ins w:id="853" w:author="Editorial Integra" w:date="2025-04-04T23:35:00Z">
              <w:r w:rsidR="0064076B">
                <w:rPr>
                  <w:b/>
                  <w:i w:val="0"/>
                </w:rPr>
                <w:t>l</w:t>
              </w:r>
              <w:r w:rsidR="0064076B">
                <w:rPr>
                  <w:b/>
                  <w:i w:val="0"/>
                </w:rPr>
                <w:t>imb</w:t>
              </w:r>
            </w:ins>
          </w:p>
        </w:tc>
      </w:tr>
      <w:tr w:rsidR="00073761" w14:paraId="1AF2B138" w14:textId="77777777" w:rsidTr="00073761">
        <w:tc>
          <w:tcPr>
            <w:tcW w:w="4708" w:type="dxa"/>
            <w:tcBorders>
              <w:top w:val="single" w:sz="4" w:space="0" w:color="auto"/>
              <w:left w:val="single" w:sz="4" w:space="0" w:color="auto"/>
              <w:bottom w:val="single" w:sz="4" w:space="0" w:color="auto"/>
              <w:right w:val="single" w:sz="4" w:space="0" w:color="auto"/>
            </w:tcBorders>
            <w:hideMark/>
          </w:tcPr>
          <w:p w14:paraId="665F508A" w14:textId="77777777" w:rsidR="00073761" w:rsidRDefault="00073761">
            <w:pPr>
              <w:pStyle w:val="BodyText"/>
              <w:spacing w:before="19"/>
              <w:rPr>
                <w:i w:val="0"/>
              </w:rPr>
            </w:pPr>
            <w:r>
              <w:rPr>
                <w:i w:val="0"/>
              </w:rPr>
              <w:t xml:space="preserve">3 </w:t>
            </w:r>
            <w:proofErr w:type="spellStart"/>
            <w:r>
              <w:rPr>
                <w:i w:val="0"/>
              </w:rPr>
              <w:t>mo</w:t>
            </w:r>
            <w:proofErr w:type="spellEnd"/>
          </w:p>
        </w:tc>
        <w:tc>
          <w:tcPr>
            <w:tcW w:w="4708" w:type="dxa"/>
            <w:tcBorders>
              <w:top w:val="single" w:sz="4" w:space="0" w:color="auto"/>
              <w:left w:val="single" w:sz="4" w:space="0" w:color="auto"/>
              <w:bottom w:val="single" w:sz="4" w:space="0" w:color="auto"/>
              <w:right w:val="single" w:sz="4" w:space="0" w:color="auto"/>
            </w:tcBorders>
          </w:tcPr>
          <w:p w14:paraId="71A19A24" w14:textId="77777777" w:rsidR="00073761" w:rsidRDefault="00073761" w:rsidP="00073761">
            <w:pPr>
              <w:numPr>
                <w:ilvl w:val="0"/>
                <w:numId w:val="18"/>
              </w:numPr>
              <w:tabs>
                <w:tab w:val="left" w:pos="380"/>
              </w:tabs>
              <w:spacing w:before="10" w:line="480" w:lineRule="auto"/>
              <w:ind w:right="67"/>
              <w:rPr>
                <w:rFonts w:ascii="Times New Roman" w:eastAsia="Times New Roman" w:hAnsi="Times New Roman" w:cs="Times New Roman"/>
                <w:sz w:val="24"/>
              </w:rPr>
            </w:pPr>
            <w:r>
              <w:rPr>
                <w:sz w:val="24"/>
              </w:rPr>
              <w:t>Results</w:t>
            </w:r>
            <w:r>
              <w:rPr>
                <w:spacing w:val="-5"/>
                <w:sz w:val="24"/>
              </w:rPr>
              <w:t xml:space="preserve"> </w:t>
            </w:r>
            <w:r>
              <w:rPr>
                <w:sz w:val="24"/>
              </w:rPr>
              <w:t>sustained</w:t>
            </w:r>
            <w:r>
              <w:rPr>
                <w:spacing w:val="-5"/>
                <w:sz w:val="24"/>
              </w:rPr>
              <w:t xml:space="preserve"> </w:t>
            </w:r>
            <w:r>
              <w:rPr>
                <w:sz w:val="24"/>
              </w:rPr>
              <w:t>for</w:t>
            </w:r>
            <w:r>
              <w:rPr>
                <w:spacing w:val="-5"/>
                <w:sz w:val="24"/>
              </w:rPr>
              <w:t xml:space="preserve"> </w:t>
            </w:r>
            <w:proofErr w:type="spellStart"/>
            <w:r>
              <w:rPr>
                <w:sz w:val="24"/>
              </w:rPr>
              <w:t>interknee</w:t>
            </w:r>
            <w:proofErr w:type="spellEnd"/>
            <w:r>
              <w:rPr>
                <w:spacing w:val="-6"/>
                <w:sz w:val="24"/>
              </w:rPr>
              <w:t xml:space="preserve"> </w:t>
            </w:r>
            <w:r>
              <w:rPr>
                <w:sz w:val="24"/>
              </w:rPr>
              <w:t>distance,</w:t>
            </w:r>
            <w:r>
              <w:rPr>
                <w:spacing w:val="-5"/>
                <w:sz w:val="24"/>
              </w:rPr>
              <w:t xml:space="preserve"> </w:t>
            </w:r>
            <w:r>
              <w:rPr>
                <w:sz w:val="24"/>
              </w:rPr>
              <w:t>left</w:t>
            </w:r>
            <w:r>
              <w:rPr>
                <w:spacing w:val="-5"/>
                <w:sz w:val="24"/>
              </w:rPr>
              <w:t xml:space="preserve"> </w:t>
            </w:r>
            <w:r>
              <w:rPr>
                <w:sz w:val="24"/>
              </w:rPr>
              <w:t>hip</w:t>
            </w:r>
            <w:r>
              <w:rPr>
                <w:spacing w:val="-5"/>
                <w:sz w:val="24"/>
              </w:rPr>
              <w:t xml:space="preserve"> </w:t>
            </w:r>
            <w:r>
              <w:rPr>
                <w:sz w:val="24"/>
              </w:rPr>
              <w:t>abduction,</w:t>
            </w:r>
            <w:r>
              <w:rPr>
                <w:spacing w:val="-5"/>
                <w:sz w:val="24"/>
              </w:rPr>
              <w:t xml:space="preserve"> </w:t>
            </w:r>
            <w:r>
              <w:rPr>
                <w:sz w:val="24"/>
              </w:rPr>
              <w:t>and bilateral knee extension (table 4).</w:t>
            </w:r>
          </w:p>
          <w:p w14:paraId="5FA35960" w14:textId="77777777" w:rsidR="00073761" w:rsidRDefault="00073761" w:rsidP="00073761">
            <w:pPr>
              <w:numPr>
                <w:ilvl w:val="0"/>
                <w:numId w:val="18"/>
              </w:numPr>
              <w:tabs>
                <w:tab w:val="left" w:pos="379"/>
              </w:tabs>
              <w:ind w:left="379" w:hanging="359"/>
              <w:rPr>
                <w:sz w:val="24"/>
              </w:rPr>
            </w:pPr>
            <w:r>
              <w:rPr>
                <w:sz w:val="24"/>
              </w:rPr>
              <w:t>The patient reported tightness</w:t>
            </w:r>
            <w:r>
              <w:rPr>
                <w:spacing w:val="-2"/>
                <w:sz w:val="24"/>
              </w:rPr>
              <w:t xml:space="preserve"> </w:t>
            </w:r>
            <w:r>
              <w:rPr>
                <w:sz w:val="24"/>
              </w:rPr>
              <w:t>in</w:t>
            </w:r>
            <w:r>
              <w:rPr>
                <w:spacing w:val="-2"/>
                <w:sz w:val="24"/>
              </w:rPr>
              <w:t xml:space="preserve"> the </w:t>
            </w:r>
            <w:r>
              <w:rPr>
                <w:sz w:val="24"/>
              </w:rPr>
              <w:t>rectus</w:t>
            </w:r>
            <w:r>
              <w:rPr>
                <w:spacing w:val="-1"/>
                <w:sz w:val="24"/>
              </w:rPr>
              <w:t xml:space="preserve"> </w:t>
            </w:r>
            <w:proofErr w:type="spellStart"/>
            <w:r>
              <w:rPr>
                <w:sz w:val="24"/>
              </w:rPr>
              <w:t>femoris</w:t>
            </w:r>
            <w:proofErr w:type="spellEnd"/>
            <w:r>
              <w:rPr>
                <w:spacing w:val="-2"/>
                <w:sz w:val="24"/>
              </w:rPr>
              <w:t xml:space="preserve"> was </w:t>
            </w:r>
            <w:r>
              <w:rPr>
                <w:sz w:val="24"/>
              </w:rPr>
              <w:t>significantly</w:t>
            </w:r>
            <w:r>
              <w:rPr>
                <w:spacing w:val="-2"/>
                <w:sz w:val="24"/>
              </w:rPr>
              <w:t xml:space="preserve"> reduced.</w:t>
            </w:r>
          </w:p>
          <w:p w14:paraId="18A8B349" w14:textId="77777777" w:rsidR="00073761" w:rsidRDefault="00073761">
            <w:pPr>
              <w:pStyle w:val="BodyText"/>
              <w:spacing w:before="19"/>
              <w:rPr>
                <w:i w:val="0"/>
                <w:sz w:val="20"/>
              </w:rPr>
            </w:pPr>
          </w:p>
        </w:tc>
      </w:tr>
      <w:tr w:rsidR="00073761" w14:paraId="7714182E" w14:textId="77777777" w:rsidTr="00073761">
        <w:tc>
          <w:tcPr>
            <w:tcW w:w="4708" w:type="dxa"/>
            <w:tcBorders>
              <w:top w:val="single" w:sz="4" w:space="0" w:color="auto"/>
              <w:left w:val="single" w:sz="4" w:space="0" w:color="auto"/>
              <w:bottom w:val="single" w:sz="4" w:space="0" w:color="auto"/>
              <w:right w:val="single" w:sz="4" w:space="0" w:color="auto"/>
            </w:tcBorders>
            <w:hideMark/>
          </w:tcPr>
          <w:p w14:paraId="6B855F92" w14:textId="77777777" w:rsidR="00073761" w:rsidRDefault="00073761">
            <w:pPr>
              <w:pStyle w:val="BodyText"/>
              <w:spacing w:before="19"/>
              <w:rPr>
                <w:i w:val="0"/>
              </w:rPr>
            </w:pPr>
            <w:r>
              <w:rPr>
                <w:i w:val="0"/>
              </w:rPr>
              <w:t xml:space="preserve">6 </w:t>
            </w:r>
            <w:proofErr w:type="spellStart"/>
            <w:r>
              <w:rPr>
                <w:i w:val="0"/>
              </w:rPr>
              <w:t>mo</w:t>
            </w:r>
            <w:proofErr w:type="spellEnd"/>
          </w:p>
        </w:tc>
        <w:tc>
          <w:tcPr>
            <w:tcW w:w="4708" w:type="dxa"/>
            <w:tcBorders>
              <w:top w:val="single" w:sz="4" w:space="0" w:color="auto"/>
              <w:left w:val="single" w:sz="4" w:space="0" w:color="auto"/>
              <w:bottom w:val="single" w:sz="4" w:space="0" w:color="auto"/>
              <w:right w:val="single" w:sz="4" w:space="0" w:color="auto"/>
            </w:tcBorders>
          </w:tcPr>
          <w:p w14:paraId="76B06703" w14:textId="77777777" w:rsidR="00073761" w:rsidRDefault="00073761" w:rsidP="00073761">
            <w:pPr>
              <w:numPr>
                <w:ilvl w:val="0"/>
                <w:numId w:val="19"/>
              </w:numPr>
              <w:tabs>
                <w:tab w:val="left" w:pos="379"/>
              </w:tabs>
              <w:spacing w:before="10"/>
              <w:ind w:left="379" w:hanging="359"/>
              <w:rPr>
                <w:rFonts w:ascii="Times New Roman" w:eastAsia="Times New Roman" w:hAnsi="Times New Roman" w:cs="Times New Roman"/>
                <w:sz w:val="24"/>
              </w:rPr>
            </w:pPr>
            <w:r>
              <w:rPr>
                <w:sz w:val="24"/>
              </w:rPr>
              <w:t>Improvements</w:t>
            </w:r>
            <w:r>
              <w:rPr>
                <w:spacing w:val="-2"/>
                <w:sz w:val="24"/>
              </w:rPr>
              <w:t xml:space="preserve"> </w:t>
            </w:r>
            <w:r>
              <w:rPr>
                <w:sz w:val="24"/>
              </w:rPr>
              <w:t>in</w:t>
            </w:r>
            <w:r>
              <w:rPr>
                <w:spacing w:val="-1"/>
                <w:sz w:val="24"/>
              </w:rPr>
              <w:t xml:space="preserve"> </w:t>
            </w:r>
            <w:r>
              <w:rPr>
                <w:sz w:val="24"/>
              </w:rPr>
              <w:t>ROM</w:t>
            </w:r>
            <w:r>
              <w:rPr>
                <w:spacing w:val="-1"/>
                <w:sz w:val="24"/>
              </w:rPr>
              <w:t xml:space="preserve"> </w:t>
            </w:r>
            <w:r>
              <w:rPr>
                <w:sz w:val="24"/>
              </w:rPr>
              <w:t>for</w:t>
            </w:r>
            <w:r>
              <w:rPr>
                <w:spacing w:val="-1"/>
                <w:sz w:val="24"/>
              </w:rPr>
              <w:t xml:space="preserve"> </w:t>
            </w:r>
            <w:r>
              <w:rPr>
                <w:sz w:val="24"/>
              </w:rPr>
              <w:t>bilateral</w:t>
            </w:r>
            <w:r>
              <w:rPr>
                <w:spacing w:val="-1"/>
                <w:sz w:val="24"/>
              </w:rPr>
              <w:t xml:space="preserve"> </w:t>
            </w:r>
            <w:r>
              <w:rPr>
                <w:sz w:val="24"/>
              </w:rPr>
              <w:t>hip</w:t>
            </w:r>
            <w:r>
              <w:rPr>
                <w:spacing w:val="-1"/>
                <w:sz w:val="24"/>
              </w:rPr>
              <w:t xml:space="preserve"> </w:t>
            </w:r>
            <w:r>
              <w:rPr>
                <w:spacing w:val="-2"/>
                <w:sz w:val="24"/>
              </w:rPr>
              <w:t>abduction.</w:t>
            </w:r>
          </w:p>
          <w:p w14:paraId="686CCB68" w14:textId="77777777" w:rsidR="00073761" w:rsidRDefault="00073761" w:rsidP="00073761">
            <w:pPr>
              <w:numPr>
                <w:ilvl w:val="0"/>
                <w:numId w:val="19"/>
              </w:numPr>
              <w:tabs>
                <w:tab w:val="left" w:pos="380"/>
              </w:tabs>
              <w:spacing w:before="2" w:line="550" w:lineRule="atLeast"/>
              <w:ind w:right="67"/>
              <w:rPr>
                <w:sz w:val="24"/>
              </w:rPr>
            </w:pPr>
            <w:r>
              <w:rPr>
                <w:sz w:val="24"/>
              </w:rPr>
              <w:t>The</w:t>
            </w:r>
            <w:r>
              <w:rPr>
                <w:spacing w:val="-5"/>
                <w:sz w:val="24"/>
              </w:rPr>
              <w:t xml:space="preserve"> </w:t>
            </w:r>
            <w:r>
              <w:rPr>
                <w:sz w:val="24"/>
              </w:rPr>
              <w:t>patient</w:t>
            </w:r>
            <w:r>
              <w:rPr>
                <w:spacing w:val="-4"/>
                <w:sz w:val="24"/>
              </w:rPr>
              <w:t xml:space="preserve"> </w:t>
            </w:r>
            <w:r>
              <w:rPr>
                <w:sz w:val="24"/>
              </w:rPr>
              <w:t>reported</w:t>
            </w:r>
            <w:r>
              <w:rPr>
                <w:spacing w:val="-4"/>
                <w:sz w:val="24"/>
              </w:rPr>
              <w:t xml:space="preserve"> </w:t>
            </w:r>
            <w:r>
              <w:rPr>
                <w:sz w:val="24"/>
              </w:rPr>
              <w:t>gains</w:t>
            </w:r>
            <w:r>
              <w:rPr>
                <w:spacing w:val="-4"/>
                <w:sz w:val="24"/>
              </w:rPr>
              <w:t xml:space="preserve"> </w:t>
            </w:r>
            <w:r>
              <w:rPr>
                <w:sz w:val="24"/>
              </w:rPr>
              <w:t>in</w:t>
            </w:r>
            <w:r>
              <w:rPr>
                <w:spacing w:val="-4"/>
                <w:sz w:val="24"/>
              </w:rPr>
              <w:t xml:space="preserve"> </w:t>
            </w:r>
            <w:r>
              <w:rPr>
                <w:sz w:val="24"/>
              </w:rPr>
              <w:t>lower</w:t>
            </w:r>
            <w:r>
              <w:rPr>
                <w:spacing w:val="-4"/>
                <w:sz w:val="24"/>
              </w:rPr>
              <w:t xml:space="preserve"> </w:t>
            </w:r>
            <w:r>
              <w:rPr>
                <w:sz w:val="24"/>
              </w:rPr>
              <w:t>limb</w:t>
            </w:r>
            <w:r>
              <w:rPr>
                <w:spacing w:val="-4"/>
                <w:sz w:val="24"/>
              </w:rPr>
              <w:t xml:space="preserve"> </w:t>
            </w:r>
            <w:r>
              <w:rPr>
                <w:sz w:val="24"/>
              </w:rPr>
              <w:t>positioning,</w:t>
            </w:r>
            <w:r>
              <w:rPr>
                <w:spacing w:val="-4"/>
                <w:sz w:val="24"/>
              </w:rPr>
              <w:t xml:space="preserve"> </w:t>
            </w:r>
            <w:r>
              <w:rPr>
                <w:sz w:val="24"/>
              </w:rPr>
              <w:t>and</w:t>
            </w:r>
            <w:r>
              <w:rPr>
                <w:spacing w:val="-4"/>
                <w:sz w:val="24"/>
              </w:rPr>
              <w:t xml:space="preserve"> </w:t>
            </w:r>
            <w:r>
              <w:rPr>
                <w:sz w:val="24"/>
              </w:rPr>
              <w:t>a</w:t>
            </w:r>
            <w:r>
              <w:rPr>
                <w:spacing w:val="-4"/>
                <w:sz w:val="24"/>
              </w:rPr>
              <w:t xml:space="preserve"> </w:t>
            </w:r>
            <w:r>
              <w:rPr>
                <w:sz w:val="24"/>
              </w:rPr>
              <w:t>cessation</w:t>
            </w:r>
            <w:r>
              <w:rPr>
                <w:spacing w:val="-4"/>
                <w:sz w:val="24"/>
              </w:rPr>
              <w:t xml:space="preserve"> </w:t>
            </w:r>
            <w:r>
              <w:rPr>
                <w:sz w:val="24"/>
              </w:rPr>
              <w:t>of hip flexor spasms (table 4).</w:t>
            </w:r>
          </w:p>
          <w:p w14:paraId="30C45596" w14:textId="77777777" w:rsidR="00073761" w:rsidRDefault="00073761">
            <w:pPr>
              <w:pStyle w:val="BodyText"/>
              <w:spacing w:before="19"/>
              <w:rPr>
                <w:i w:val="0"/>
                <w:sz w:val="20"/>
              </w:rPr>
            </w:pPr>
          </w:p>
        </w:tc>
      </w:tr>
      <w:tr w:rsidR="00073761" w14:paraId="46EA664B" w14:textId="77777777" w:rsidTr="00073761">
        <w:trPr>
          <w:trHeight w:val="1632"/>
        </w:trPr>
        <w:tc>
          <w:tcPr>
            <w:tcW w:w="4708" w:type="dxa"/>
            <w:tcBorders>
              <w:top w:val="single" w:sz="4" w:space="0" w:color="auto"/>
              <w:left w:val="single" w:sz="4" w:space="0" w:color="auto"/>
              <w:bottom w:val="single" w:sz="4" w:space="0" w:color="auto"/>
              <w:right w:val="single" w:sz="4" w:space="0" w:color="auto"/>
            </w:tcBorders>
            <w:hideMark/>
          </w:tcPr>
          <w:p w14:paraId="58F0A1DB" w14:textId="77777777" w:rsidR="00073761" w:rsidRDefault="00073761">
            <w:pPr>
              <w:pStyle w:val="BodyText"/>
              <w:spacing w:before="19"/>
              <w:rPr>
                <w:i w:val="0"/>
              </w:rPr>
            </w:pPr>
            <w:r>
              <w:rPr>
                <w:i w:val="0"/>
              </w:rPr>
              <w:t xml:space="preserve">9 </w:t>
            </w:r>
            <w:proofErr w:type="spellStart"/>
            <w:r>
              <w:rPr>
                <w:i w:val="0"/>
              </w:rPr>
              <w:t>mo</w:t>
            </w:r>
            <w:proofErr w:type="spellEnd"/>
          </w:p>
        </w:tc>
        <w:tc>
          <w:tcPr>
            <w:tcW w:w="4708" w:type="dxa"/>
            <w:tcBorders>
              <w:top w:val="single" w:sz="4" w:space="0" w:color="auto"/>
              <w:left w:val="single" w:sz="4" w:space="0" w:color="auto"/>
              <w:bottom w:val="single" w:sz="4" w:space="0" w:color="auto"/>
              <w:right w:val="single" w:sz="4" w:space="0" w:color="auto"/>
            </w:tcBorders>
          </w:tcPr>
          <w:p w14:paraId="227E4639" w14:textId="77777777" w:rsidR="00073761" w:rsidRDefault="00073761" w:rsidP="00073761">
            <w:pPr>
              <w:numPr>
                <w:ilvl w:val="0"/>
                <w:numId w:val="20"/>
              </w:numPr>
              <w:tabs>
                <w:tab w:val="left" w:pos="379"/>
              </w:tabs>
              <w:spacing w:before="10"/>
              <w:rPr>
                <w:rFonts w:ascii="Times New Roman" w:eastAsia="Times New Roman" w:hAnsi="Times New Roman" w:cs="Times New Roman"/>
                <w:sz w:val="24"/>
              </w:rPr>
            </w:pPr>
            <w:r>
              <w:rPr>
                <w:sz w:val="24"/>
              </w:rPr>
              <w:t>Results</w:t>
            </w:r>
            <w:r>
              <w:rPr>
                <w:spacing w:val="-3"/>
                <w:sz w:val="24"/>
              </w:rPr>
              <w:t xml:space="preserve"> </w:t>
            </w:r>
            <w:r>
              <w:rPr>
                <w:sz w:val="24"/>
              </w:rPr>
              <w:t>largely</w:t>
            </w:r>
            <w:r>
              <w:rPr>
                <w:spacing w:val="-2"/>
                <w:sz w:val="24"/>
              </w:rPr>
              <w:t xml:space="preserve"> </w:t>
            </w:r>
            <w:r>
              <w:rPr>
                <w:sz w:val="24"/>
              </w:rPr>
              <w:t>maintained,</w:t>
            </w:r>
            <w:r>
              <w:rPr>
                <w:spacing w:val="-1"/>
                <w:sz w:val="24"/>
              </w:rPr>
              <w:t xml:space="preserve"> </w:t>
            </w:r>
            <w:r>
              <w:rPr>
                <w:sz w:val="24"/>
              </w:rPr>
              <w:t>left</w:t>
            </w:r>
            <w:r>
              <w:rPr>
                <w:spacing w:val="-1"/>
                <w:sz w:val="24"/>
              </w:rPr>
              <w:t xml:space="preserve"> </w:t>
            </w:r>
            <w:r>
              <w:rPr>
                <w:sz w:val="24"/>
              </w:rPr>
              <w:t>leg still</w:t>
            </w:r>
            <w:r>
              <w:rPr>
                <w:spacing w:val="-1"/>
                <w:sz w:val="24"/>
              </w:rPr>
              <w:t xml:space="preserve"> </w:t>
            </w:r>
            <w:r>
              <w:rPr>
                <w:sz w:val="24"/>
              </w:rPr>
              <w:t>able</w:t>
            </w:r>
            <w:r>
              <w:rPr>
                <w:spacing w:val="-2"/>
                <w:sz w:val="24"/>
              </w:rPr>
              <w:t xml:space="preserve"> </w:t>
            </w:r>
            <w:r>
              <w:rPr>
                <w:sz w:val="24"/>
              </w:rPr>
              <w:t>to</w:t>
            </w:r>
            <w:r>
              <w:rPr>
                <w:spacing w:val="-2"/>
                <w:sz w:val="24"/>
              </w:rPr>
              <w:t xml:space="preserve"> </w:t>
            </w:r>
            <w:r>
              <w:rPr>
                <w:sz w:val="24"/>
              </w:rPr>
              <w:t>reach</w:t>
            </w:r>
            <w:r>
              <w:rPr>
                <w:spacing w:val="-1"/>
                <w:sz w:val="24"/>
              </w:rPr>
              <w:t xml:space="preserve"> </w:t>
            </w:r>
            <w:r>
              <w:rPr>
                <w:sz w:val="24"/>
              </w:rPr>
              <w:t xml:space="preserve">full </w:t>
            </w:r>
            <w:r>
              <w:rPr>
                <w:spacing w:val="-2"/>
                <w:sz w:val="24"/>
              </w:rPr>
              <w:t>extension.</w:t>
            </w:r>
          </w:p>
          <w:p w14:paraId="6158AF41" w14:textId="77777777" w:rsidR="00073761" w:rsidRDefault="00073761" w:rsidP="00073761">
            <w:pPr>
              <w:numPr>
                <w:ilvl w:val="0"/>
                <w:numId w:val="20"/>
              </w:numPr>
              <w:tabs>
                <w:tab w:val="left" w:pos="379"/>
              </w:tabs>
              <w:spacing w:before="10"/>
              <w:rPr>
                <w:sz w:val="24"/>
              </w:rPr>
            </w:pPr>
            <w:r>
              <w:rPr>
                <w:sz w:val="24"/>
              </w:rPr>
              <w:t>Tone</w:t>
            </w:r>
            <w:r>
              <w:rPr>
                <w:spacing w:val="-2"/>
                <w:sz w:val="24"/>
              </w:rPr>
              <w:t xml:space="preserve"> </w:t>
            </w:r>
            <w:r>
              <w:rPr>
                <w:sz w:val="24"/>
              </w:rPr>
              <w:t>reappearing</w:t>
            </w:r>
            <w:r>
              <w:rPr>
                <w:spacing w:val="-1"/>
                <w:sz w:val="24"/>
              </w:rPr>
              <w:t xml:space="preserve"> </w:t>
            </w:r>
            <w:r>
              <w:rPr>
                <w:sz w:val="24"/>
              </w:rPr>
              <w:t>bilaterally</w:t>
            </w:r>
            <w:r>
              <w:rPr>
                <w:spacing w:val="-2"/>
                <w:sz w:val="24"/>
              </w:rPr>
              <w:t xml:space="preserve"> </w:t>
            </w:r>
            <w:r>
              <w:rPr>
                <w:sz w:val="24"/>
              </w:rPr>
              <w:t>in</w:t>
            </w:r>
            <w:r>
              <w:rPr>
                <w:spacing w:val="-1"/>
                <w:sz w:val="24"/>
              </w:rPr>
              <w:t xml:space="preserve"> </w:t>
            </w:r>
            <w:r>
              <w:rPr>
                <w:sz w:val="24"/>
              </w:rPr>
              <w:t>the</w:t>
            </w:r>
            <w:r>
              <w:rPr>
                <w:spacing w:val="-2"/>
                <w:sz w:val="24"/>
              </w:rPr>
              <w:t xml:space="preserve"> </w:t>
            </w:r>
            <w:r>
              <w:rPr>
                <w:sz w:val="24"/>
              </w:rPr>
              <w:t>hips,</w:t>
            </w:r>
            <w:r>
              <w:rPr>
                <w:spacing w:val="-1"/>
                <w:sz w:val="24"/>
              </w:rPr>
              <w:t xml:space="preserve"> </w:t>
            </w:r>
            <w:r>
              <w:rPr>
                <w:sz w:val="24"/>
              </w:rPr>
              <w:t>particularly</w:t>
            </w:r>
            <w:r>
              <w:rPr>
                <w:spacing w:val="-2"/>
                <w:sz w:val="24"/>
              </w:rPr>
              <w:t xml:space="preserve"> </w:t>
            </w:r>
            <w:r>
              <w:rPr>
                <w:sz w:val="24"/>
              </w:rPr>
              <w:t>on</w:t>
            </w:r>
            <w:r>
              <w:rPr>
                <w:spacing w:val="-1"/>
                <w:sz w:val="24"/>
              </w:rPr>
              <w:t xml:space="preserve"> </w:t>
            </w:r>
            <w:r>
              <w:rPr>
                <w:sz w:val="24"/>
              </w:rPr>
              <w:t>the</w:t>
            </w:r>
            <w:r>
              <w:rPr>
                <w:spacing w:val="-2"/>
                <w:sz w:val="24"/>
              </w:rPr>
              <w:t xml:space="preserve"> right.</w:t>
            </w:r>
          </w:p>
          <w:p w14:paraId="22483372" w14:textId="77777777" w:rsidR="00073761" w:rsidRDefault="00073761">
            <w:pPr>
              <w:pStyle w:val="BodyText"/>
              <w:spacing w:before="19"/>
              <w:rPr>
                <w:i w:val="0"/>
                <w:sz w:val="20"/>
              </w:rPr>
            </w:pPr>
          </w:p>
        </w:tc>
      </w:tr>
    </w:tbl>
    <w:p w14:paraId="296328D5" w14:textId="77777777" w:rsidR="00073761" w:rsidRDefault="00073761" w:rsidP="00073761">
      <w:pPr>
        <w:pStyle w:val="BodyText"/>
        <w:spacing w:before="19"/>
        <w:rPr>
          <w:sz w:val="20"/>
        </w:rPr>
      </w:pPr>
    </w:p>
    <w:p w14:paraId="5C595092" w14:textId="77777777" w:rsidR="00073761" w:rsidRDefault="00073761">
      <w:pPr>
        <w:spacing w:line="480" w:lineRule="auto"/>
        <w:rPr>
          <w:rFonts w:ascii="Times New Roman" w:eastAsia="Times New Roman" w:hAnsi="Times New Roman" w:cs="Times New Roman"/>
          <w:sz w:val="24"/>
          <w:szCs w:val="24"/>
        </w:rPr>
      </w:pPr>
    </w:p>
    <w:p w14:paraId="46DB8146" w14:textId="6DDEE53D" w:rsidR="001E25C9" w:rsidRDefault="000B56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Supplementary Material</w:t>
      </w:r>
    </w:p>
    <w:p w14:paraId="6DFB4487" w14:textId="54620BAB" w:rsidR="001E25C9" w:rsidRDefault="00F0751C">
      <w:pPr>
        <w:numPr>
          <w:ilvl w:val="0"/>
          <w:numId w:val="2"/>
        </w:numPr>
        <w:spacing w:line="480" w:lineRule="auto"/>
        <w:rPr>
          <w:rFonts w:ascii="Times New Roman" w:eastAsia="Times New Roman" w:hAnsi="Times New Roman" w:cs="Times New Roman"/>
          <w:sz w:val="24"/>
          <w:szCs w:val="24"/>
        </w:rPr>
      </w:pPr>
      <w:hyperlink r:id="rId12">
        <w:r w:rsidR="000B5664">
          <w:rPr>
            <w:rFonts w:ascii="Times New Roman" w:eastAsia="Times New Roman" w:hAnsi="Times New Roman" w:cs="Times New Roman"/>
            <w:color w:val="1155CC"/>
            <w:sz w:val="24"/>
            <w:szCs w:val="24"/>
            <w:u w:val="single"/>
          </w:rPr>
          <w:t>Video 1</w:t>
        </w:r>
      </w:hyperlink>
    </w:p>
    <w:p w14:paraId="5B80D0AC" w14:textId="1A4DB03C" w:rsidR="001E25C9" w:rsidDel="000339A7" w:rsidRDefault="00F0751C">
      <w:pPr>
        <w:numPr>
          <w:ilvl w:val="0"/>
          <w:numId w:val="2"/>
        </w:numPr>
        <w:spacing w:line="480" w:lineRule="auto"/>
        <w:rPr>
          <w:del w:id="854" w:author="Editorial Integra" w:date="2025-04-04T23:36:00Z"/>
          <w:rFonts w:ascii="Times New Roman" w:eastAsia="Times New Roman" w:hAnsi="Times New Roman" w:cs="Times New Roman"/>
          <w:sz w:val="24"/>
          <w:szCs w:val="24"/>
        </w:rPr>
      </w:pPr>
      <w:hyperlink r:id="rId13">
        <w:r w:rsidR="000B5664">
          <w:rPr>
            <w:rFonts w:ascii="Times New Roman" w:eastAsia="Times New Roman" w:hAnsi="Times New Roman" w:cs="Times New Roman"/>
            <w:color w:val="1155CC"/>
            <w:sz w:val="24"/>
            <w:szCs w:val="24"/>
            <w:u w:val="single"/>
          </w:rPr>
          <w:t>Video 2</w:t>
        </w:r>
      </w:hyperlink>
    </w:p>
    <w:p w14:paraId="77D24A65" w14:textId="77777777" w:rsidR="001E25C9" w:rsidRPr="008A5EC9" w:rsidRDefault="001E25C9" w:rsidP="000339A7">
      <w:pPr>
        <w:numPr>
          <w:ilvl w:val="0"/>
          <w:numId w:val="2"/>
        </w:numPr>
        <w:spacing w:line="480" w:lineRule="auto"/>
        <w:rPr>
          <w:rFonts w:ascii="Times New Roman" w:eastAsia="Times New Roman" w:hAnsi="Times New Roman" w:cs="Times New Roman"/>
          <w:sz w:val="24"/>
          <w:szCs w:val="24"/>
        </w:rPr>
        <w:pPrChange w:id="855" w:author="Editorial Integra" w:date="2025-04-04T23:36:00Z">
          <w:pPr>
            <w:spacing w:line="480" w:lineRule="auto"/>
          </w:pPr>
        </w:pPrChange>
      </w:pPr>
    </w:p>
    <w:sectPr w:rsidR="001E25C9" w:rsidRPr="008A5EC9" w:rsidSect="001165A2">
      <w:headerReference w:type="default" r:id="rId14"/>
      <w:head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C6E90" w14:textId="77777777" w:rsidR="001456D2" w:rsidRDefault="001456D2">
      <w:pPr>
        <w:spacing w:line="240" w:lineRule="auto"/>
      </w:pPr>
      <w:r>
        <w:separator/>
      </w:r>
    </w:p>
  </w:endnote>
  <w:endnote w:type="continuationSeparator" w:id="0">
    <w:p w14:paraId="363F9EF4" w14:textId="77777777" w:rsidR="001456D2" w:rsidRDefault="00145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B7C1F" w14:textId="77777777" w:rsidR="001456D2" w:rsidRDefault="001456D2">
      <w:pPr>
        <w:spacing w:line="240" w:lineRule="auto"/>
      </w:pPr>
      <w:r>
        <w:separator/>
      </w:r>
    </w:p>
  </w:footnote>
  <w:footnote w:type="continuationSeparator" w:id="0">
    <w:p w14:paraId="0BCB1E37" w14:textId="77777777" w:rsidR="001456D2" w:rsidRDefault="001456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AA850" w14:textId="36A31541" w:rsidR="00F0751C" w:rsidRDefault="00F0751C">
    <w:pPr>
      <w:jc w:val="center"/>
    </w:pP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and Quadriplegia</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05B71">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1D641" w14:textId="77777777" w:rsidR="00F0751C" w:rsidRDefault="00F0751C">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Cryoneurolysis</w:t>
    </w:r>
    <w:proofErr w:type="spellEnd"/>
    <w:r>
      <w:rPr>
        <w:rFonts w:ascii="Times New Roman" w:eastAsia="Times New Roman" w:hAnsi="Times New Roman" w:cs="Times New Roman"/>
        <w:sz w:val="24"/>
        <w:szCs w:val="24"/>
      </w:rPr>
      <w:t xml:space="preserve"> and Quadriplegia</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7B87"/>
    <w:multiLevelType w:val="hybridMultilevel"/>
    <w:tmpl w:val="944A4D0E"/>
    <w:lvl w:ilvl="0" w:tplc="A5924822">
      <w:numFmt w:val="bullet"/>
      <w:lvlText w:val=""/>
      <w:lvlJc w:val="left"/>
      <w:pPr>
        <w:ind w:left="380" w:hanging="360"/>
      </w:pPr>
      <w:rPr>
        <w:rFonts w:ascii="Symbol" w:eastAsia="Symbol" w:hAnsi="Symbol" w:cs="Symbol" w:hint="default"/>
        <w:b w:val="0"/>
        <w:bCs w:val="0"/>
        <w:i w:val="0"/>
        <w:iCs w:val="0"/>
        <w:spacing w:val="0"/>
        <w:w w:val="100"/>
        <w:sz w:val="20"/>
        <w:szCs w:val="20"/>
        <w:lang w:val="en-US" w:eastAsia="en-US" w:bidi="ar-SA"/>
      </w:rPr>
    </w:lvl>
    <w:lvl w:ilvl="1" w:tplc="9AFC5812">
      <w:numFmt w:val="bullet"/>
      <w:lvlText w:val="•"/>
      <w:lvlJc w:val="left"/>
      <w:pPr>
        <w:ind w:left="1076" w:hanging="360"/>
      </w:pPr>
      <w:rPr>
        <w:rFonts w:hint="default"/>
        <w:lang w:val="en-US" w:eastAsia="en-US" w:bidi="ar-SA"/>
      </w:rPr>
    </w:lvl>
    <w:lvl w:ilvl="2" w:tplc="43F6B860">
      <w:numFmt w:val="bullet"/>
      <w:lvlText w:val="•"/>
      <w:lvlJc w:val="left"/>
      <w:pPr>
        <w:ind w:left="1772" w:hanging="360"/>
      </w:pPr>
      <w:rPr>
        <w:rFonts w:hint="default"/>
        <w:lang w:val="en-US" w:eastAsia="en-US" w:bidi="ar-SA"/>
      </w:rPr>
    </w:lvl>
    <w:lvl w:ilvl="3" w:tplc="B68A5C32">
      <w:numFmt w:val="bullet"/>
      <w:lvlText w:val="•"/>
      <w:lvlJc w:val="left"/>
      <w:pPr>
        <w:ind w:left="2468" w:hanging="360"/>
      </w:pPr>
      <w:rPr>
        <w:rFonts w:hint="default"/>
        <w:lang w:val="en-US" w:eastAsia="en-US" w:bidi="ar-SA"/>
      </w:rPr>
    </w:lvl>
    <w:lvl w:ilvl="4" w:tplc="561AAB4C">
      <w:numFmt w:val="bullet"/>
      <w:lvlText w:val="•"/>
      <w:lvlJc w:val="left"/>
      <w:pPr>
        <w:ind w:left="3164" w:hanging="360"/>
      </w:pPr>
      <w:rPr>
        <w:rFonts w:hint="default"/>
        <w:lang w:val="en-US" w:eastAsia="en-US" w:bidi="ar-SA"/>
      </w:rPr>
    </w:lvl>
    <w:lvl w:ilvl="5" w:tplc="0A6C176C">
      <w:numFmt w:val="bullet"/>
      <w:lvlText w:val="•"/>
      <w:lvlJc w:val="left"/>
      <w:pPr>
        <w:ind w:left="3860" w:hanging="360"/>
      </w:pPr>
      <w:rPr>
        <w:rFonts w:hint="default"/>
        <w:lang w:val="en-US" w:eastAsia="en-US" w:bidi="ar-SA"/>
      </w:rPr>
    </w:lvl>
    <w:lvl w:ilvl="6" w:tplc="08863F68">
      <w:numFmt w:val="bullet"/>
      <w:lvlText w:val="•"/>
      <w:lvlJc w:val="left"/>
      <w:pPr>
        <w:ind w:left="4556" w:hanging="360"/>
      </w:pPr>
      <w:rPr>
        <w:rFonts w:hint="default"/>
        <w:lang w:val="en-US" w:eastAsia="en-US" w:bidi="ar-SA"/>
      </w:rPr>
    </w:lvl>
    <w:lvl w:ilvl="7" w:tplc="E8F49C82">
      <w:numFmt w:val="bullet"/>
      <w:lvlText w:val="•"/>
      <w:lvlJc w:val="left"/>
      <w:pPr>
        <w:ind w:left="5253" w:hanging="360"/>
      </w:pPr>
      <w:rPr>
        <w:rFonts w:hint="default"/>
        <w:lang w:val="en-US" w:eastAsia="en-US" w:bidi="ar-SA"/>
      </w:rPr>
    </w:lvl>
    <w:lvl w:ilvl="8" w:tplc="CE845316">
      <w:numFmt w:val="bullet"/>
      <w:lvlText w:val="•"/>
      <w:lvlJc w:val="left"/>
      <w:pPr>
        <w:ind w:left="5949" w:hanging="360"/>
      </w:pPr>
      <w:rPr>
        <w:rFonts w:hint="default"/>
        <w:lang w:val="en-US" w:eastAsia="en-US" w:bidi="ar-SA"/>
      </w:rPr>
    </w:lvl>
  </w:abstractNum>
  <w:abstractNum w:abstractNumId="1">
    <w:nsid w:val="10036DD8"/>
    <w:multiLevelType w:val="multilevel"/>
    <w:tmpl w:val="76541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1191D8C"/>
    <w:multiLevelType w:val="multilevel"/>
    <w:tmpl w:val="5B2AB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1632DF1"/>
    <w:multiLevelType w:val="multilevel"/>
    <w:tmpl w:val="6310E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B22F31"/>
    <w:multiLevelType w:val="multilevel"/>
    <w:tmpl w:val="52701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3577A45"/>
    <w:multiLevelType w:val="multilevel"/>
    <w:tmpl w:val="F3A6E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4AA5137"/>
    <w:multiLevelType w:val="multilevel"/>
    <w:tmpl w:val="EE3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AE24B0"/>
    <w:multiLevelType w:val="hybridMultilevel"/>
    <w:tmpl w:val="578646AA"/>
    <w:lvl w:ilvl="0" w:tplc="6AB87FF2">
      <w:numFmt w:val="bullet"/>
      <w:lvlText w:val=""/>
      <w:lvlJc w:val="left"/>
      <w:pPr>
        <w:ind w:left="380" w:hanging="360"/>
      </w:pPr>
      <w:rPr>
        <w:rFonts w:ascii="Symbol" w:eastAsia="Symbol" w:hAnsi="Symbol" w:cs="Symbol" w:hint="default"/>
        <w:b w:val="0"/>
        <w:bCs w:val="0"/>
        <w:i w:val="0"/>
        <w:iCs w:val="0"/>
        <w:spacing w:val="0"/>
        <w:w w:val="100"/>
        <w:sz w:val="20"/>
        <w:szCs w:val="20"/>
        <w:lang w:val="en-US" w:eastAsia="en-US" w:bidi="ar-SA"/>
      </w:rPr>
    </w:lvl>
    <w:lvl w:ilvl="1" w:tplc="EFC2797E">
      <w:numFmt w:val="bullet"/>
      <w:lvlText w:val="•"/>
      <w:lvlJc w:val="left"/>
      <w:pPr>
        <w:ind w:left="1005" w:hanging="360"/>
      </w:pPr>
      <w:rPr>
        <w:rFonts w:hint="default"/>
        <w:lang w:val="en-US" w:eastAsia="en-US" w:bidi="ar-SA"/>
      </w:rPr>
    </w:lvl>
    <w:lvl w:ilvl="2" w:tplc="6B865D1A">
      <w:numFmt w:val="bullet"/>
      <w:lvlText w:val="•"/>
      <w:lvlJc w:val="left"/>
      <w:pPr>
        <w:ind w:left="1630" w:hanging="360"/>
      </w:pPr>
      <w:rPr>
        <w:rFonts w:hint="default"/>
        <w:lang w:val="en-US" w:eastAsia="en-US" w:bidi="ar-SA"/>
      </w:rPr>
    </w:lvl>
    <w:lvl w:ilvl="3" w:tplc="0CD49210">
      <w:numFmt w:val="bullet"/>
      <w:lvlText w:val="•"/>
      <w:lvlJc w:val="left"/>
      <w:pPr>
        <w:ind w:left="2256" w:hanging="360"/>
      </w:pPr>
      <w:rPr>
        <w:rFonts w:hint="default"/>
        <w:lang w:val="en-US" w:eastAsia="en-US" w:bidi="ar-SA"/>
      </w:rPr>
    </w:lvl>
    <w:lvl w:ilvl="4" w:tplc="0A06EC64">
      <w:numFmt w:val="bullet"/>
      <w:lvlText w:val="•"/>
      <w:lvlJc w:val="left"/>
      <w:pPr>
        <w:ind w:left="2881" w:hanging="360"/>
      </w:pPr>
      <w:rPr>
        <w:rFonts w:hint="default"/>
        <w:lang w:val="en-US" w:eastAsia="en-US" w:bidi="ar-SA"/>
      </w:rPr>
    </w:lvl>
    <w:lvl w:ilvl="5" w:tplc="6EAACE6C">
      <w:numFmt w:val="bullet"/>
      <w:lvlText w:val="•"/>
      <w:lvlJc w:val="left"/>
      <w:pPr>
        <w:ind w:left="3506" w:hanging="360"/>
      </w:pPr>
      <w:rPr>
        <w:rFonts w:hint="default"/>
        <w:lang w:val="en-US" w:eastAsia="en-US" w:bidi="ar-SA"/>
      </w:rPr>
    </w:lvl>
    <w:lvl w:ilvl="6" w:tplc="85405E36">
      <w:numFmt w:val="bullet"/>
      <w:lvlText w:val="•"/>
      <w:lvlJc w:val="left"/>
      <w:pPr>
        <w:ind w:left="4132" w:hanging="360"/>
      </w:pPr>
      <w:rPr>
        <w:rFonts w:hint="default"/>
        <w:lang w:val="en-US" w:eastAsia="en-US" w:bidi="ar-SA"/>
      </w:rPr>
    </w:lvl>
    <w:lvl w:ilvl="7" w:tplc="932431C4">
      <w:numFmt w:val="bullet"/>
      <w:lvlText w:val="•"/>
      <w:lvlJc w:val="left"/>
      <w:pPr>
        <w:ind w:left="4757" w:hanging="360"/>
      </w:pPr>
      <w:rPr>
        <w:rFonts w:hint="default"/>
        <w:lang w:val="en-US" w:eastAsia="en-US" w:bidi="ar-SA"/>
      </w:rPr>
    </w:lvl>
    <w:lvl w:ilvl="8" w:tplc="72BC15B8">
      <w:numFmt w:val="bullet"/>
      <w:lvlText w:val="•"/>
      <w:lvlJc w:val="left"/>
      <w:pPr>
        <w:ind w:left="5383" w:hanging="360"/>
      </w:pPr>
      <w:rPr>
        <w:rFonts w:hint="default"/>
        <w:lang w:val="en-US" w:eastAsia="en-US" w:bidi="ar-SA"/>
      </w:rPr>
    </w:lvl>
  </w:abstractNum>
  <w:abstractNum w:abstractNumId="8">
    <w:nsid w:val="34C10896"/>
    <w:multiLevelType w:val="multilevel"/>
    <w:tmpl w:val="29005E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2584105"/>
    <w:multiLevelType w:val="multilevel"/>
    <w:tmpl w:val="4E8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5F5746"/>
    <w:multiLevelType w:val="hybridMultilevel"/>
    <w:tmpl w:val="C3C0588A"/>
    <w:lvl w:ilvl="0" w:tplc="1C380EAE">
      <w:numFmt w:val="bullet"/>
      <w:lvlText w:val=""/>
      <w:lvlJc w:val="left"/>
      <w:pPr>
        <w:ind w:left="380" w:hanging="360"/>
      </w:pPr>
      <w:rPr>
        <w:rFonts w:ascii="Symbol" w:eastAsia="Symbol" w:hAnsi="Symbol" w:cs="Symbol" w:hint="default"/>
        <w:b w:val="0"/>
        <w:bCs w:val="0"/>
        <w:i w:val="0"/>
        <w:iCs w:val="0"/>
        <w:spacing w:val="0"/>
        <w:w w:val="100"/>
        <w:sz w:val="20"/>
        <w:szCs w:val="20"/>
        <w:lang w:val="en-US" w:eastAsia="en-US" w:bidi="ar-SA"/>
      </w:rPr>
    </w:lvl>
    <w:lvl w:ilvl="1" w:tplc="95DE152E">
      <w:numFmt w:val="bullet"/>
      <w:lvlText w:val="•"/>
      <w:lvlJc w:val="left"/>
      <w:pPr>
        <w:ind w:left="1037" w:hanging="360"/>
      </w:pPr>
      <w:rPr>
        <w:rFonts w:hint="default"/>
        <w:lang w:val="en-US" w:eastAsia="en-US" w:bidi="ar-SA"/>
      </w:rPr>
    </w:lvl>
    <w:lvl w:ilvl="2" w:tplc="EC344D24">
      <w:numFmt w:val="bullet"/>
      <w:lvlText w:val="•"/>
      <w:lvlJc w:val="left"/>
      <w:pPr>
        <w:ind w:left="1694" w:hanging="360"/>
      </w:pPr>
      <w:rPr>
        <w:rFonts w:hint="default"/>
        <w:lang w:val="en-US" w:eastAsia="en-US" w:bidi="ar-SA"/>
      </w:rPr>
    </w:lvl>
    <w:lvl w:ilvl="3" w:tplc="C85AC25A">
      <w:numFmt w:val="bullet"/>
      <w:lvlText w:val="•"/>
      <w:lvlJc w:val="left"/>
      <w:pPr>
        <w:ind w:left="2352" w:hanging="360"/>
      </w:pPr>
      <w:rPr>
        <w:rFonts w:hint="default"/>
        <w:lang w:val="en-US" w:eastAsia="en-US" w:bidi="ar-SA"/>
      </w:rPr>
    </w:lvl>
    <w:lvl w:ilvl="4" w:tplc="6CFA0D74">
      <w:numFmt w:val="bullet"/>
      <w:lvlText w:val="•"/>
      <w:lvlJc w:val="left"/>
      <w:pPr>
        <w:ind w:left="3009" w:hanging="360"/>
      </w:pPr>
      <w:rPr>
        <w:rFonts w:hint="default"/>
        <w:lang w:val="en-US" w:eastAsia="en-US" w:bidi="ar-SA"/>
      </w:rPr>
    </w:lvl>
    <w:lvl w:ilvl="5" w:tplc="639E0642">
      <w:numFmt w:val="bullet"/>
      <w:lvlText w:val="•"/>
      <w:lvlJc w:val="left"/>
      <w:pPr>
        <w:ind w:left="3666" w:hanging="360"/>
      </w:pPr>
      <w:rPr>
        <w:rFonts w:hint="default"/>
        <w:lang w:val="en-US" w:eastAsia="en-US" w:bidi="ar-SA"/>
      </w:rPr>
    </w:lvl>
    <w:lvl w:ilvl="6" w:tplc="61F8CBA6">
      <w:numFmt w:val="bullet"/>
      <w:lvlText w:val="•"/>
      <w:lvlJc w:val="left"/>
      <w:pPr>
        <w:ind w:left="4324" w:hanging="360"/>
      </w:pPr>
      <w:rPr>
        <w:rFonts w:hint="default"/>
        <w:lang w:val="en-US" w:eastAsia="en-US" w:bidi="ar-SA"/>
      </w:rPr>
    </w:lvl>
    <w:lvl w:ilvl="7" w:tplc="51A224A4">
      <w:numFmt w:val="bullet"/>
      <w:lvlText w:val="•"/>
      <w:lvlJc w:val="left"/>
      <w:pPr>
        <w:ind w:left="4981" w:hanging="360"/>
      </w:pPr>
      <w:rPr>
        <w:rFonts w:hint="default"/>
        <w:lang w:val="en-US" w:eastAsia="en-US" w:bidi="ar-SA"/>
      </w:rPr>
    </w:lvl>
    <w:lvl w:ilvl="8" w:tplc="0CF2F29A">
      <w:numFmt w:val="bullet"/>
      <w:lvlText w:val="•"/>
      <w:lvlJc w:val="left"/>
      <w:pPr>
        <w:ind w:left="5638" w:hanging="360"/>
      </w:pPr>
      <w:rPr>
        <w:rFonts w:hint="default"/>
        <w:lang w:val="en-US" w:eastAsia="en-US" w:bidi="ar-SA"/>
      </w:rPr>
    </w:lvl>
  </w:abstractNum>
  <w:abstractNum w:abstractNumId="11">
    <w:nsid w:val="5BC60358"/>
    <w:multiLevelType w:val="multilevel"/>
    <w:tmpl w:val="0CAE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B34C1C"/>
    <w:multiLevelType w:val="multilevel"/>
    <w:tmpl w:val="1ADAA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2A85D6A"/>
    <w:multiLevelType w:val="hybridMultilevel"/>
    <w:tmpl w:val="F154EAD0"/>
    <w:lvl w:ilvl="0" w:tplc="D71611A0">
      <w:numFmt w:val="bullet"/>
      <w:lvlText w:val=""/>
      <w:lvlJc w:val="left"/>
      <w:pPr>
        <w:ind w:left="380" w:hanging="360"/>
      </w:pPr>
      <w:rPr>
        <w:rFonts w:ascii="Symbol" w:eastAsia="Symbol" w:hAnsi="Symbol" w:cs="Symbol" w:hint="default"/>
        <w:b w:val="0"/>
        <w:bCs w:val="0"/>
        <w:i w:val="0"/>
        <w:iCs w:val="0"/>
        <w:spacing w:val="0"/>
        <w:w w:val="100"/>
        <w:sz w:val="20"/>
        <w:szCs w:val="20"/>
        <w:lang w:val="en-US" w:eastAsia="en-US" w:bidi="ar-SA"/>
      </w:rPr>
    </w:lvl>
    <w:lvl w:ilvl="1" w:tplc="67BAC812">
      <w:numFmt w:val="bullet"/>
      <w:lvlText w:val="•"/>
      <w:lvlJc w:val="left"/>
      <w:pPr>
        <w:ind w:left="1022" w:hanging="360"/>
      </w:pPr>
      <w:rPr>
        <w:rFonts w:hint="default"/>
        <w:lang w:val="en-US" w:eastAsia="en-US" w:bidi="ar-SA"/>
      </w:rPr>
    </w:lvl>
    <w:lvl w:ilvl="2" w:tplc="F1FCE0EC">
      <w:numFmt w:val="bullet"/>
      <w:lvlText w:val="•"/>
      <w:lvlJc w:val="left"/>
      <w:pPr>
        <w:ind w:left="1664" w:hanging="360"/>
      </w:pPr>
      <w:rPr>
        <w:rFonts w:hint="default"/>
        <w:lang w:val="en-US" w:eastAsia="en-US" w:bidi="ar-SA"/>
      </w:rPr>
    </w:lvl>
    <w:lvl w:ilvl="3" w:tplc="61928580">
      <w:numFmt w:val="bullet"/>
      <w:lvlText w:val="•"/>
      <w:lvlJc w:val="left"/>
      <w:pPr>
        <w:ind w:left="2306" w:hanging="360"/>
      </w:pPr>
      <w:rPr>
        <w:rFonts w:hint="default"/>
        <w:lang w:val="en-US" w:eastAsia="en-US" w:bidi="ar-SA"/>
      </w:rPr>
    </w:lvl>
    <w:lvl w:ilvl="4" w:tplc="E930885A">
      <w:numFmt w:val="bullet"/>
      <w:lvlText w:val="•"/>
      <w:lvlJc w:val="left"/>
      <w:pPr>
        <w:ind w:left="2948" w:hanging="360"/>
      </w:pPr>
      <w:rPr>
        <w:rFonts w:hint="default"/>
        <w:lang w:val="en-US" w:eastAsia="en-US" w:bidi="ar-SA"/>
      </w:rPr>
    </w:lvl>
    <w:lvl w:ilvl="5" w:tplc="50ECCFB2">
      <w:numFmt w:val="bullet"/>
      <w:lvlText w:val="•"/>
      <w:lvlJc w:val="left"/>
      <w:pPr>
        <w:ind w:left="3590" w:hanging="360"/>
      </w:pPr>
      <w:rPr>
        <w:rFonts w:hint="default"/>
        <w:lang w:val="en-US" w:eastAsia="en-US" w:bidi="ar-SA"/>
      </w:rPr>
    </w:lvl>
    <w:lvl w:ilvl="6" w:tplc="70560004">
      <w:numFmt w:val="bullet"/>
      <w:lvlText w:val="•"/>
      <w:lvlJc w:val="left"/>
      <w:pPr>
        <w:ind w:left="4232" w:hanging="360"/>
      </w:pPr>
      <w:rPr>
        <w:rFonts w:hint="default"/>
        <w:lang w:val="en-US" w:eastAsia="en-US" w:bidi="ar-SA"/>
      </w:rPr>
    </w:lvl>
    <w:lvl w:ilvl="7" w:tplc="16143DD0">
      <w:numFmt w:val="bullet"/>
      <w:lvlText w:val="•"/>
      <w:lvlJc w:val="left"/>
      <w:pPr>
        <w:ind w:left="4874" w:hanging="360"/>
      </w:pPr>
      <w:rPr>
        <w:rFonts w:hint="default"/>
        <w:lang w:val="en-US" w:eastAsia="en-US" w:bidi="ar-SA"/>
      </w:rPr>
    </w:lvl>
    <w:lvl w:ilvl="8" w:tplc="B63E0A78">
      <w:numFmt w:val="bullet"/>
      <w:lvlText w:val="•"/>
      <w:lvlJc w:val="left"/>
      <w:pPr>
        <w:ind w:left="5516" w:hanging="360"/>
      </w:pPr>
      <w:rPr>
        <w:rFonts w:hint="default"/>
        <w:lang w:val="en-US" w:eastAsia="en-US" w:bidi="ar-SA"/>
      </w:rPr>
    </w:lvl>
  </w:abstractNum>
  <w:abstractNum w:abstractNumId="14">
    <w:nsid w:val="73DE5909"/>
    <w:multiLevelType w:val="multilevel"/>
    <w:tmpl w:val="EE0A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D600F6E"/>
    <w:multiLevelType w:val="multilevel"/>
    <w:tmpl w:val="41941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D626794"/>
    <w:multiLevelType w:val="multilevel"/>
    <w:tmpl w:val="B7664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
  </w:num>
  <w:num w:numId="3">
    <w:abstractNumId w:val="14"/>
  </w:num>
  <w:num w:numId="4">
    <w:abstractNumId w:val="3"/>
  </w:num>
  <w:num w:numId="5">
    <w:abstractNumId w:val="15"/>
  </w:num>
  <w:num w:numId="6">
    <w:abstractNumId w:val="12"/>
  </w:num>
  <w:num w:numId="7">
    <w:abstractNumId w:val="4"/>
  </w:num>
  <w:num w:numId="8">
    <w:abstractNumId w:val="1"/>
  </w:num>
  <w:num w:numId="9">
    <w:abstractNumId w:val="5"/>
  </w:num>
  <w:num w:numId="10">
    <w:abstractNumId w:val="8"/>
  </w:num>
  <w:num w:numId="11">
    <w:abstractNumId w:val="7"/>
  </w:num>
  <w:num w:numId="12">
    <w:abstractNumId w:val="0"/>
  </w:num>
  <w:num w:numId="13">
    <w:abstractNumId w:val="10"/>
  </w:num>
  <w:num w:numId="14">
    <w:abstractNumId w:val="13"/>
  </w:num>
  <w:num w:numId="15">
    <w:abstractNumId w:val="9"/>
  </w:num>
  <w:num w:numId="16">
    <w:abstractNumId w:val="11"/>
  </w:num>
  <w:num w:numId="17">
    <w:abstractNumId w:val="6"/>
  </w:num>
  <w:num w:numId="18">
    <w:abstractNumId w:val="7"/>
    <w:lvlOverride w:ilvl="0"/>
    <w:lvlOverride w:ilvl="1"/>
    <w:lvlOverride w:ilvl="2"/>
    <w:lvlOverride w:ilvl="3"/>
    <w:lvlOverride w:ilvl="4"/>
    <w:lvlOverride w:ilvl="5"/>
    <w:lvlOverride w:ilvl="6"/>
    <w:lvlOverride w:ilvl="7"/>
    <w:lvlOverride w:ilvl="8"/>
  </w:num>
  <w:num w:numId="19">
    <w:abstractNumId w:val="0"/>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7IwMTMyMjIwMLe0MLVU0lEKTi0uzszPAykwqQUAicprQiwAAAA="/>
  </w:docVars>
  <w:rsids>
    <w:rsidRoot w:val="001E25C9"/>
    <w:rsid w:val="00005F72"/>
    <w:rsid w:val="00006497"/>
    <w:rsid w:val="00016AE9"/>
    <w:rsid w:val="00016C2E"/>
    <w:rsid w:val="0002345F"/>
    <w:rsid w:val="00025188"/>
    <w:rsid w:val="000339A7"/>
    <w:rsid w:val="00037C2A"/>
    <w:rsid w:val="00040096"/>
    <w:rsid w:val="0005530E"/>
    <w:rsid w:val="0005603A"/>
    <w:rsid w:val="00061638"/>
    <w:rsid w:val="0007301C"/>
    <w:rsid w:val="00073761"/>
    <w:rsid w:val="000826CD"/>
    <w:rsid w:val="000839FF"/>
    <w:rsid w:val="00087D5A"/>
    <w:rsid w:val="00091E6F"/>
    <w:rsid w:val="000A4ED6"/>
    <w:rsid w:val="000A6FED"/>
    <w:rsid w:val="000B5664"/>
    <w:rsid w:val="000C2B4A"/>
    <w:rsid w:val="000D0F35"/>
    <w:rsid w:val="000E3C44"/>
    <w:rsid w:val="000F2155"/>
    <w:rsid w:val="000F6349"/>
    <w:rsid w:val="00104BAF"/>
    <w:rsid w:val="001107C4"/>
    <w:rsid w:val="00111688"/>
    <w:rsid w:val="00115278"/>
    <w:rsid w:val="001165A2"/>
    <w:rsid w:val="00121A06"/>
    <w:rsid w:val="001306B3"/>
    <w:rsid w:val="001316C1"/>
    <w:rsid w:val="001328F0"/>
    <w:rsid w:val="00132A18"/>
    <w:rsid w:val="001456D2"/>
    <w:rsid w:val="00150F27"/>
    <w:rsid w:val="00151827"/>
    <w:rsid w:val="00154D9D"/>
    <w:rsid w:val="00157F1A"/>
    <w:rsid w:val="001744CB"/>
    <w:rsid w:val="0018670E"/>
    <w:rsid w:val="001925CF"/>
    <w:rsid w:val="001A6C29"/>
    <w:rsid w:val="001C5544"/>
    <w:rsid w:val="001C76C3"/>
    <w:rsid w:val="001E25C9"/>
    <w:rsid w:val="001F0159"/>
    <w:rsid w:val="002004A9"/>
    <w:rsid w:val="00207CF2"/>
    <w:rsid w:val="002140B5"/>
    <w:rsid w:val="00216A6F"/>
    <w:rsid w:val="00227895"/>
    <w:rsid w:val="00227ADE"/>
    <w:rsid w:val="00256604"/>
    <w:rsid w:val="00260A07"/>
    <w:rsid w:val="002765AE"/>
    <w:rsid w:val="00283146"/>
    <w:rsid w:val="00285468"/>
    <w:rsid w:val="00287EF2"/>
    <w:rsid w:val="002916FA"/>
    <w:rsid w:val="00292745"/>
    <w:rsid w:val="00292EDB"/>
    <w:rsid w:val="00295599"/>
    <w:rsid w:val="002967FA"/>
    <w:rsid w:val="002A5976"/>
    <w:rsid w:val="002A681B"/>
    <w:rsid w:val="002A7E54"/>
    <w:rsid w:val="002C6B8C"/>
    <w:rsid w:val="002F63AE"/>
    <w:rsid w:val="0030514D"/>
    <w:rsid w:val="00307203"/>
    <w:rsid w:val="0030734E"/>
    <w:rsid w:val="003103AF"/>
    <w:rsid w:val="00313999"/>
    <w:rsid w:val="00321422"/>
    <w:rsid w:val="00347AA9"/>
    <w:rsid w:val="00351BE0"/>
    <w:rsid w:val="00352216"/>
    <w:rsid w:val="003563D2"/>
    <w:rsid w:val="00361FB1"/>
    <w:rsid w:val="00373BC1"/>
    <w:rsid w:val="00376A89"/>
    <w:rsid w:val="00377728"/>
    <w:rsid w:val="00381931"/>
    <w:rsid w:val="003829EC"/>
    <w:rsid w:val="00387C16"/>
    <w:rsid w:val="003941C1"/>
    <w:rsid w:val="003A1673"/>
    <w:rsid w:val="003A5AA9"/>
    <w:rsid w:val="003B1F34"/>
    <w:rsid w:val="003F3DE3"/>
    <w:rsid w:val="003F6AFD"/>
    <w:rsid w:val="00402892"/>
    <w:rsid w:val="004041CE"/>
    <w:rsid w:val="00404EC9"/>
    <w:rsid w:val="004067C3"/>
    <w:rsid w:val="00422B90"/>
    <w:rsid w:val="00431399"/>
    <w:rsid w:val="00461F66"/>
    <w:rsid w:val="00463A8F"/>
    <w:rsid w:val="00463FFC"/>
    <w:rsid w:val="00464CE6"/>
    <w:rsid w:val="00480194"/>
    <w:rsid w:val="0048066B"/>
    <w:rsid w:val="004955A0"/>
    <w:rsid w:val="004C178A"/>
    <w:rsid w:val="004C2061"/>
    <w:rsid w:val="004D1932"/>
    <w:rsid w:val="004F0F77"/>
    <w:rsid w:val="004F1261"/>
    <w:rsid w:val="00517430"/>
    <w:rsid w:val="00525A35"/>
    <w:rsid w:val="00527A34"/>
    <w:rsid w:val="00541270"/>
    <w:rsid w:val="0054127D"/>
    <w:rsid w:val="0054277B"/>
    <w:rsid w:val="00546EAE"/>
    <w:rsid w:val="00550D89"/>
    <w:rsid w:val="00550FF3"/>
    <w:rsid w:val="00552913"/>
    <w:rsid w:val="00565FE7"/>
    <w:rsid w:val="00584385"/>
    <w:rsid w:val="0058739C"/>
    <w:rsid w:val="00597DDB"/>
    <w:rsid w:val="005B07F6"/>
    <w:rsid w:val="005B65A0"/>
    <w:rsid w:val="005B7AC0"/>
    <w:rsid w:val="005C06EE"/>
    <w:rsid w:val="005C3567"/>
    <w:rsid w:val="005D05EC"/>
    <w:rsid w:val="005D4D2F"/>
    <w:rsid w:val="005D7998"/>
    <w:rsid w:val="005E0124"/>
    <w:rsid w:val="005E1B0D"/>
    <w:rsid w:val="006104BF"/>
    <w:rsid w:val="006203AC"/>
    <w:rsid w:val="0063240A"/>
    <w:rsid w:val="00633F8D"/>
    <w:rsid w:val="00634570"/>
    <w:rsid w:val="0064076B"/>
    <w:rsid w:val="00647108"/>
    <w:rsid w:val="00654194"/>
    <w:rsid w:val="00662EF6"/>
    <w:rsid w:val="0066769F"/>
    <w:rsid w:val="00672522"/>
    <w:rsid w:val="00680F1F"/>
    <w:rsid w:val="00684835"/>
    <w:rsid w:val="006868D6"/>
    <w:rsid w:val="00686CD7"/>
    <w:rsid w:val="00690898"/>
    <w:rsid w:val="006B0932"/>
    <w:rsid w:val="006B587C"/>
    <w:rsid w:val="006C29C3"/>
    <w:rsid w:val="006C5197"/>
    <w:rsid w:val="006D6D87"/>
    <w:rsid w:val="006F4222"/>
    <w:rsid w:val="006F557F"/>
    <w:rsid w:val="006F707C"/>
    <w:rsid w:val="00705B71"/>
    <w:rsid w:val="00715E6D"/>
    <w:rsid w:val="007311DA"/>
    <w:rsid w:val="00731456"/>
    <w:rsid w:val="0074165D"/>
    <w:rsid w:val="00743F51"/>
    <w:rsid w:val="0075425E"/>
    <w:rsid w:val="0075537A"/>
    <w:rsid w:val="00761295"/>
    <w:rsid w:val="00771CDC"/>
    <w:rsid w:val="00782320"/>
    <w:rsid w:val="00794D10"/>
    <w:rsid w:val="007A78B4"/>
    <w:rsid w:val="007C0DF4"/>
    <w:rsid w:val="007D1876"/>
    <w:rsid w:val="007E1B40"/>
    <w:rsid w:val="007E740C"/>
    <w:rsid w:val="007F73B3"/>
    <w:rsid w:val="00826679"/>
    <w:rsid w:val="008301CB"/>
    <w:rsid w:val="00842068"/>
    <w:rsid w:val="00874C38"/>
    <w:rsid w:val="008828B5"/>
    <w:rsid w:val="00887F9A"/>
    <w:rsid w:val="008A5EC9"/>
    <w:rsid w:val="008A5FCC"/>
    <w:rsid w:val="008B5100"/>
    <w:rsid w:val="008D6F02"/>
    <w:rsid w:val="00912A90"/>
    <w:rsid w:val="009309A7"/>
    <w:rsid w:val="0094509A"/>
    <w:rsid w:val="0095025C"/>
    <w:rsid w:val="00950819"/>
    <w:rsid w:val="00954FA0"/>
    <w:rsid w:val="00961C6E"/>
    <w:rsid w:val="009708B6"/>
    <w:rsid w:val="009730DB"/>
    <w:rsid w:val="0098463D"/>
    <w:rsid w:val="009929C2"/>
    <w:rsid w:val="00995441"/>
    <w:rsid w:val="00995769"/>
    <w:rsid w:val="009F74C5"/>
    <w:rsid w:val="00A01A96"/>
    <w:rsid w:val="00A20827"/>
    <w:rsid w:val="00A23FD4"/>
    <w:rsid w:val="00A25B5C"/>
    <w:rsid w:val="00A26699"/>
    <w:rsid w:val="00A3139F"/>
    <w:rsid w:val="00A45DEC"/>
    <w:rsid w:val="00A53EA3"/>
    <w:rsid w:val="00A82A0C"/>
    <w:rsid w:val="00AD409A"/>
    <w:rsid w:val="00AE58F2"/>
    <w:rsid w:val="00AE67DC"/>
    <w:rsid w:val="00AF2230"/>
    <w:rsid w:val="00AF777C"/>
    <w:rsid w:val="00AF7ACD"/>
    <w:rsid w:val="00B01444"/>
    <w:rsid w:val="00B056D9"/>
    <w:rsid w:val="00B06FCF"/>
    <w:rsid w:val="00B35C80"/>
    <w:rsid w:val="00B37E47"/>
    <w:rsid w:val="00B41C6D"/>
    <w:rsid w:val="00B4267C"/>
    <w:rsid w:val="00B444D2"/>
    <w:rsid w:val="00B5092B"/>
    <w:rsid w:val="00B51186"/>
    <w:rsid w:val="00B623D4"/>
    <w:rsid w:val="00B675A4"/>
    <w:rsid w:val="00B74F7A"/>
    <w:rsid w:val="00B7760D"/>
    <w:rsid w:val="00B8004B"/>
    <w:rsid w:val="00B8035B"/>
    <w:rsid w:val="00B819E1"/>
    <w:rsid w:val="00B86223"/>
    <w:rsid w:val="00B864A6"/>
    <w:rsid w:val="00B869F0"/>
    <w:rsid w:val="00B92BF1"/>
    <w:rsid w:val="00BB0A4B"/>
    <w:rsid w:val="00BB0BE7"/>
    <w:rsid w:val="00BC7DBA"/>
    <w:rsid w:val="00BD326E"/>
    <w:rsid w:val="00BE48F5"/>
    <w:rsid w:val="00BF55A7"/>
    <w:rsid w:val="00C21901"/>
    <w:rsid w:val="00C24F38"/>
    <w:rsid w:val="00C31362"/>
    <w:rsid w:val="00C3596D"/>
    <w:rsid w:val="00C408CF"/>
    <w:rsid w:val="00C44241"/>
    <w:rsid w:val="00C46977"/>
    <w:rsid w:val="00C740B4"/>
    <w:rsid w:val="00C829DD"/>
    <w:rsid w:val="00C96978"/>
    <w:rsid w:val="00CC04CF"/>
    <w:rsid w:val="00CD0DCC"/>
    <w:rsid w:val="00CE0B20"/>
    <w:rsid w:val="00CE0F11"/>
    <w:rsid w:val="00CE23CD"/>
    <w:rsid w:val="00CE5F3D"/>
    <w:rsid w:val="00CE7010"/>
    <w:rsid w:val="00CF34D2"/>
    <w:rsid w:val="00CF5353"/>
    <w:rsid w:val="00CF5767"/>
    <w:rsid w:val="00D011BE"/>
    <w:rsid w:val="00D10D03"/>
    <w:rsid w:val="00D201EA"/>
    <w:rsid w:val="00D2515A"/>
    <w:rsid w:val="00D25DB0"/>
    <w:rsid w:val="00D368BD"/>
    <w:rsid w:val="00D45FE8"/>
    <w:rsid w:val="00D46F57"/>
    <w:rsid w:val="00D52669"/>
    <w:rsid w:val="00D73FE9"/>
    <w:rsid w:val="00D855FB"/>
    <w:rsid w:val="00DC46C6"/>
    <w:rsid w:val="00DC56CB"/>
    <w:rsid w:val="00DD19F0"/>
    <w:rsid w:val="00DE1123"/>
    <w:rsid w:val="00DE5D93"/>
    <w:rsid w:val="00DF3CA1"/>
    <w:rsid w:val="00E02C4B"/>
    <w:rsid w:val="00E067C6"/>
    <w:rsid w:val="00E10445"/>
    <w:rsid w:val="00E12355"/>
    <w:rsid w:val="00E1299A"/>
    <w:rsid w:val="00E12B5A"/>
    <w:rsid w:val="00E221C9"/>
    <w:rsid w:val="00E32ADE"/>
    <w:rsid w:val="00E3406C"/>
    <w:rsid w:val="00E4727A"/>
    <w:rsid w:val="00E534D2"/>
    <w:rsid w:val="00E70935"/>
    <w:rsid w:val="00E71F79"/>
    <w:rsid w:val="00E824FE"/>
    <w:rsid w:val="00E83BAB"/>
    <w:rsid w:val="00E87879"/>
    <w:rsid w:val="00E87D6E"/>
    <w:rsid w:val="00E94C3A"/>
    <w:rsid w:val="00E97F71"/>
    <w:rsid w:val="00EB5163"/>
    <w:rsid w:val="00EC2763"/>
    <w:rsid w:val="00ED05B6"/>
    <w:rsid w:val="00ED217D"/>
    <w:rsid w:val="00EE1E3A"/>
    <w:rsid w:val="00F01C6C"/>
    <w:rsid w:val="00F0751C"/>
    <w:rsid w:val="00F236F1"/>
    <w:rsid w:val="00F237CC"/>
    <w:rsid w:val="00F237F9"/>
    <w:rsid w:val="00F23E6C"/>
    <w:rsid w:val="00F24AD8"/>
    <w:rsid w:val="00F5402C"/>
    <w:rsid w:val="00F60358"/>
    <w:rsid w:val="00F6066C"/>
    <w:rsid w:val="00F7450C"/>
    <w:rsid w:val="00F84CF5"/>
    <w:rsid w:val="00F86BF0"/>
    <w:rsid w:val="00F90645"/>
    <w:rsid w:val="00F97337"/>
    <w:rsid w:val="00FB1F0F"/>
    <w:rsid w:val="00FC0337"/>
    <w:rsid w:val="00FC1582"/>
    <w:rsid w:val="00FC77D0"/>
    <w:rsid w:val="00FE35B6"/>
    <w:rsid w:val="00FE4E4D"/>
    <w:rsid w:val="00FE74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1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A82A0C"/>
  </w:style>
  <w:style w:type="paragraph" w:styleId="Revision">
    <w:name w:val="Revision"/>
    <w:hidden/>
    <w:uiPriority w:val="99"/>
    <w:semiHidden/>
    <w:rsid w:val="004C178A"/>
    <w:pPr>
      <w:spacing w:line="240" w:lineRule="auto"/>
    </w:pPr>
  </w:style>
  <w:style w:type="paragraph" w:styleId="ListParagraph">
    <w:name w:val="List Paragraph"/>
    <w:basedOn w:val="Normal"/>
    <w:uiPriority w:val="34"/>
    <w:qFormat/>
    <w:rsid w:val="00995441"/>
    <w:pPr>
      <w:ind w:left="720"/>
      <w:contextualSpacing/>
    </w:pPr>
  </w:style>
  <w:style w:type="paragraph" w:styleId="BalloonText">
    <w:name w:val="Balloon Text"/>
    <w:basedOn w:val="Normal"/>
    <w:link w:val="BalloonTextChar"/>
    <w:uiPriority w:val="99"/>
    <w:semiHidden/>
    <w:unhideWhenUsed/>
    <w:rsid w:val="006541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194"/>
    <w:rPr>
      <w:rFonts w:ascii="Segoe UI" w:hAnsi="Segoe UI" w:cs="Segoe UI"/>
      <w:sz w:val="18"/>
      <w:szCs w:val="18"/>
    </w:rPr>
  </w:style>
  <w:style w:type="character" w:styleId="CommentReference">
    <w:name w:val="annotation reference"/>
    <w:basedOn w:val="DefaultParagraphFont"/>
    <w:uiPriority w:val="99"/>
    <w:semiHidden/>
    <w:unhideWhenUsed/>
    <w:rsid w:val="00480194"/>
    <w:rPr>
      <w:sz w:val="16"/>
      <w:szCs w:val="16"/>
    </w:rPr>
  </w:style>
  <w:style w:type="paragraph" w:styleId="CommentText">
    <w:name w:val="annotation text"/>
    <w:basedOn w:val="Normal"/>
    <w:link w:val="CommentTextChar"/>
    <w:uiPriority w:val="99"/>
    <w:semiHidden/>
    <w:unhideWhenUsed/>
    <w:rsid w:val="00480194"/>
    <w:pPr>
      <w:spacing w:line="240" w:lineRule="auto"/>
    </w:pPr>
    <w:rPr>
      <w:sz w:val="20"/>
      <w:szCs w:val="20"/>
    </w:rPr>
  </w:style>
  <w:style w:type="character" w:customStyle="1" w:styleId="CommentTextChar">
    <w:name w:val="Comment Text Char"/>
    <w:basedOn w:val="DefaultParagraphFont"/>
    <w:link w:val="CommentText"/>
    <w:uiPriority w:val="99"/>
    <w:semiHidden/>
    <w:rsid w:val="00480194"/>
    <w:rPr>
      <w:sz w:val="20"/>
      <w:szCs w:val="20"/>
    </w:rPr>
  </w:style>
  <w:style w:type="paragraph" w:styleId="CommentSubject">
    <w:name w:val="annotation subject"/>
    <w:basedOn w:val="CommentText"/>
    <w:next w:val="CommentText"/>
    <w:link w:val="CommentSubjectChar"/>
    <w:uiPriority w:val="99"/>
    <w:semiHidden/>
    <w:unhideWhenUsed/>
    <w:rsid w:val="00480194"/>
    <w:rPr>
      <w:b/>
      <w:bCs/>
    </w:rPr>
  </w:style>
  <w:style w:type="character" w:customStyle="1" w:styleId="CommentSubjectChar">
    <w:name w:val="Comment Subject Char"/>
    <w:basedOn w:val="CommentTextChar"/>
    <w:link w:val="CommentSubject"/>
    <w:uiPriority w:val="99"/>
    <w:semiHidden/>
    <w:rsid w:val="00480194"/>
    <w:rPr>
      <w:b/>
      <w:bCs/>
      <w:sz w:val="20"/>
      <w:szCs w:val="20"/>
    </w:rPr>
  </w:style>
  <w:style w:type="paragraph" w:styleId="Header">
    <w:name w:val="header"/>
    <w:basedOn w:val="Normal"/>
    <w:link w:val="HeaderChar"/>
    <w:uiPriority w:val="99"/>
    <w:unhideWhenUsed/>
    <w:rsid w:val="00A53EA3"/>
    <w:pPr>
      <w:tabs>
        <w:tab w:val="center" w:pos="4680"/>
        <w:tab w:val="right" w:pos="9360"/>
      </w:tabs>
      <w:spacing w:line="240" w:lineRule="auto"/>
    </w:pPr>
  </w:style>
  <w:style w:type="character" w:customStyle="1" w:styleId="HeaderChar">
    <w:name w:val="Header Char"/>
    <w:basedOn w:val="DefaultParagraphFont"/>
    <w:link w:val="Header"/>
    <w:uiPriority w:val="99"/>
    <w:rsid w:val="00A53EA3"/>
  </w:style>
  <w:style w:type="paragraph" w:styleId="Footer">
    <w:name w:val="footer"/>
    <w:basedOn w:val="Normal"/>
    <w:link w:val="FooterChar"/>
    <w:uiPriority w:val="99"/>
    <w:unhideWhenUsed/>
    <w:rsid w:val="00A53EA3"/>
    <w:pPr>
      <w:tabs>
        <w:tab w:val="center" w:pos="4680"/>
        <w:tab w:val="right" w:pos="9360"/>
      </w:tabs>
      <w:spacing w:line="240" w:lineRule="auto"/>
    </w:pPr>
  </w:style>
  <w:style w:type="character" w:customStyle="1" w:styleId="FooterChar">
    <w:name w:val="Footer Char"/>
    <w:basedOn w:val="DefaultParagraphFont"/>
    <w:link w:val="Footer"/>
    <w:uiPriority w:val="99"/>
    <w:rsid w:val="00A53EA3"/>
  </w:style>
  <w:style w:type="character" w:customStyle="1" w:styleId="TitleChar">
    <w:name w:val="Title Char"/>
    <w:basedOn w:val="DefaultParagraphFont"/>
    <w:link w:val="Title"/>
    <w:uiPriority w:val="10"/>
    <w:rsid w:val="00073761"/>
    <w:rPr>
      <w:sz w:val="52"/>
      <w:szCs w:val="52"/>
    </w:rPr>
  </w:style>
  <w:style w:type="paragraph" w:styleId="BodyText">
    <w:name w:val="Body Text"/>
    <w:basedOn w:val="Normal"/>
    <w:link w:val="BodyTextChar"/>
    <w:uiPriority w:val="1"/>
    <w:unhideWhenUsed/>
    <w:qFormat/>
    <w:rsid w:val="00073761"/>
    <w:pPr>
      <w:widowControl w:val="0"/>
      <w:autoSpaceDE w:val="0"/>
      <w:autoSpaceDN w:val="0"/>
      <w:spacing w:line="240" w:lineRule="auto"/>
    </w:pPr>
    <w:rPr>
      <w:rFonts w:ascii="Times New Roman" w:eastAsia="Times New Roman" w:hAnsi="Times New Roman" w:cs="Times New Roman"/>
      <w:i/>
      <w:iCs/>
      <w:sz w:val="24"/>
      <w:szCs w:val="24"/>
      <w:lang w:val="en-US"/>
    </w:rPr>
  </w:style>
  <w:style w:type="character" w:customStyle="1" w:styleId="BodyTextChar">
    <w:name w:val="Body Text Char"/>
    <w:basedOn w:val="DefaultParagraphFont"/>
    <w:link w:val="BodyText"/>
    <w:uiPriority w:val="1"/>
    <w:rsid w:val="00073761"/>
    <w:rPr>
      <w:rFonts w:ascii="Times New Roman" w:eastAsia="Times New Roman" w:hAnsi="Times New Roman" w:cs="Times New Roman"/>
      <w:i/>
      <w:iCs/>
      <w:sz w:val="24"/>
      <w:szCs w:val="24"/>
      <w:lang w:val="en-US"/>
    </w:rPr>
  </w:style>
  <w:style w:type="table" w:styleId="TableGrid">
    <w:name w:val="Table Grid"/>
    <w:basedOn w:val="TableNormal"/>
    <w:uiPriority w:val="39"/>
    <w:rsid w:val="00073761"/>
    <w:pPr>
      <w:widowControl w:val="0"/>
      <w:autoSpaceDE w:val="0"/>
      <w:autoSpaceDN w:val="0"/>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A82A0C"/>
  </w:style>
  <w:style w:type="paragraph" w:styleId="Revision">
    <w:name w:val="Revision"/>
    <w:hidden/>
    <w:uiPriority w:val="99"/>
    <w:semiHidden/>
    <w:rsid w:val="004C178A"/>
    <w:pPr>
      <w:spacing w:line="240" w:lineRule="auto"/>
    </w:pPr>
  </w:style>
  <w:style w:type="paragraph" w:styleId="ListParagraph">
    <w:name w:val="List Paragraph"/>
    <w:basedOn w:val="Normal"/>
    <w:uiPriority w:val="34"/>
    <w:qFormat/>
    <w:rsid w:val="00995441"/>
    <w:pPr>
      <w:ind w:left="720"/>
      <w:contextualSpacing/>
    </w:pPr>
  </w:style>
  <w:style w:type="paragraph" w:styleId="BalloonText">
    <w:name w:val="Balloon Text"/>
    <w:basedOn w:val="Normal"/>
    <w:link w:val="BalloonTextChar"/>
    <w:uiPriority w:val="99"/>
    <w:semiHidden/>
    <w:unhideWhenUsed/>
    <w:rsid w:val="006541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194"/>
    <w:rPr>
      <w:rFonts w:ascii="Segoe UI" w:hAnsi="Segoe UI" w:cs="Segoe UI"/>
      <w:sz w:val="18"/>
      <w:szCs w:val="18"/>
    </w:rPr>
  </w:style>
  <w:style w:type="character" w:styleId="CommentReference">
    <w:name w:val="annotation reference"/>
    <w:basedOn w:val="DefaultParagraphFont"/>
    <w:uiPriority w:val="99"/>
    <w:semiHidden/>
    <w:unhideWhenUsed/>
    <w:rsid w:val="00480194"/>
    <w:rPr>
      <w:sz w:val="16"/>
      <w:szCs w:val="16"/>
    </w:rPr>
  </w:style>
  <w:style w:type="paragraph" w:styleId="CommentText">
    <w:name w:val="annotation text"/>
    <w:basedOn w:val="Normal"/>
    <w:link w:val="CommentTextChar"/>
    <w:uiPriority w:val="99"/>
    <w:semiHidden/>
    <w:unhideWhenUsed/>
    <w:rsid w:val="00480194"/>
    <w:pPr>
      <w:spacing w:line="240" w:lineRule="auto"/>
    </w:pPr>
    <w:rPr>
      <w:sz w:val="20"/>
      <w:szCs w:val="20"/>
    </w:rPr>
  </w:style>
  <w:style w:type="character" w:customStyle="1" w:styleId="CommentTextChar">
    <w:name w:val="Comment Text Char"/>
    <w:basedOn w:val="DefaultParagraphFont"/>
    <w:link w:val="CommentText"/>
    <w:uiPriority w:val="99"/>
    <w:semiHidden/>
    <w:rsid w:val="00480194"/>
    <w:rPr>
      <w:sz w:val="20"/>
      <w:szCs w:val="20"/>
    </w:rPr>
  </w:style>
  <w:style w:type="paragraph" w:styleId="CommentSubject">
    <w:name w:val="annotation subject"/>
    <w:basedOn w:val="CommentText"/>
    <w:next w:val="CommentText"/>
    <w:link w:val="CommentSubjectChar"/>
    <w:uiPriority w:val="99"/>
    <w:semiHidden/>
    <w:unhideWhenUsed/>
    <w:rsid w:val="00480194"/>
    <w:rPr>
      <w:b/>
      <w:bCs/>
    </w:rPr>
  </w:style>
  <w:style w:type="character" w:customStyle="1" w:styleId="CommentSubjectChar">
    <w:name w:val="Comment Subject Char"/>
    <w:basedOn w:val="CommentTextChar"/>
    <w:link w:val="CommentSubject"/>
    <w:uiPriority w:val="99"/>
    <w:semiHidden/>
    <w:rsid w:val="00480194"/>
    <w:rPr>
      <w:b/>
      <w:bCs/>
      <w:sz w:val="20"/>
      <w:szCs w:val="20"/>
    </w:rPr>
  </w:style>
  <w:style w:type="paragraph" w:styleId="Header">
    <w:name w:val="header"/>
    <w:basedOn w:val="Normal"/>
    <w:link w:val="HeaderChar"/>
    <w:uiPriority w:val="99"/>
    <w:unhideWhenUsed/>
    <w:rsid w:val="00A53EA3"/>
    <w:pPr>
      <w:tabs>
        <w:tab w:val="center" w:pos="4680"/>
        <w:tab w:val="right" w:pos="9360"/>
      </w:tabs>
      <w:spacing w:line="240" w:lineRule="auto"/>
    </w:pPr>
  </w:style>
  <w:style w:type="character" w:customStyle="1" w:styleId="HeaderChar">
    <w:name w:val="Header Char"/>
    <w:basedOn w:val="DefaultParagraphFont"/>
    <w:link w:val="Header"/>
    <w:uiPriority w:val="99"/>
    <w:rsid w:val="00A53EA3"/>
  </w:style>
  <w:style w:type="paragraph" w:styleId="Footer">
    <w:name w:val="footer"/>
    <w:basedOn w:val="Normal"/>
    <w:link w:val="FooterChar"/>
    <w:uiPriority w:val="99"/>
    <w:unhideWhenUsed/>
    <w:rsid w:val="00A53EA3"/>
    <w:pPr>
      <w:tabs>
        <w:tab w:val="center" w:pos="4680"/>
        <w:tab w:val="right" w:pos="9360"/>
      </w:tabs>
      <w:spacing w:line="240" w:lineRule="auto"/>
    </w:pPr>
  </w:style>
  <w:style w:type="character" w:customStyle="1" w:styleId="FooterChar">
    <w:name w:val="Footer Char"/>
    <w:basedOn w:val="DefaultParagraphFont"/>
    <w:link w:val="Footer"/>
    <w:uiPriority w:val="99"/>
    <w:rsid w:val="00A53EA3"/>
  </w:style>
  <w:style w:type="character" w:customStyle="1" w:styleId="TitleChar">
    <w:name w:val="Title Char"/>
    <w:basedOn w:val="DefaultParagraphFont"/>
    <w:link w:val="Title"/>
    <w:uiPriority w:val="10"/>
    <w:rsid w:val="00073761"/>
    <w:rPr>
      <w:sz w:val="52"/>
      <w:szCs w:val="52"/>
    </w:rPr>
  </w:style>
  <w:style w:type="paragraph" w:styleId="BodyText">
    <w:name w:val="Body Text"/>
    <w:basedOn w:val="Normal"/>
    <w:link w:val="BodyTextChar"/>
    <w:uiPriority w:val="1"/>
    <w:unhideWhenUsed/>
    <w:qFormat/>
    <w:rsid w:val="00073761"/>
    <w:pPr>
      <w:widowControl w:val="0"/>
      <w:autoSpaceDE w:val="0"/>
      <w:autoSpaceDN w:val="0"/>
      <w:spacing w:line="240" w:lineRule="auto"/>
    </w:pPr>
    <w:rPr>
      <w:rFonts w:ascii="Times New Roman" w:eastAsia="Times New Roman" w:hAnsi="Times New Roman" w:cs="Times New Roman"/>
      <w:i/>
      <w:iCs/>
      <w:sz w:val="24"/>
      <w:szCs w:val="24"/>
      <w:lang w:val="en-US"/>
    </w:rPr>
  </w:style>
  <w:style w:type="character" w:customStyle="1" w:styleId="BodyTextChar">
    <w:name w:val="Body Text Char"/>
    <w:basedOn w:val="DefaultParagraphFont"/>
    <w:link w:val="BodyText"/>
    <w:uiPriority w:val="1"/>
    <w:rsid w:val="00073761"/>
    <w:rPr>
      <w:rFonts w:ascii="Times New Roman" w:eastAsia="Times New Roman" w:hAnsi="Times New Roman" w:cs="Times New Roman"/>
      <w:i/>
      <w:iCs/>
      <w:sz w:val="24"/>
      <w:szCs w:val="24"/>
      <w:lang w:val="en-US"/>
    </w:rPr>
  </w:style>
  <w:style w:type="table" w:styleId="TableGrid">
    <w:name w:val="Table Grid"/>
    <w:basedOn w:val="TableNormal"/>
    <w:uiPriority w:val="39"/>
    <w:rsid w:val="00073761"/>
    <w:pPr>
      <w:widowControl w:val="0"/>
      <w:autoSpaceDE w:val="0"/>
      <w:autoSpaceDN w:val="0"/>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17452">
      <w:bodyDiv w:val="1"/>
      <w:marLeft w:val="0"/>
      <w:marRight w:val="0"/>
      <w:marTop w:val="0"/>
      <w:marBottom w:val="0"/>
      <w:divBdr>
        <w:top w:val="none" w:sz="0" w:space="0" w:color="auto"/>
        <w:left w:val="none" w:sz="0" w:space="0" w:color="auto"/>
        <w:bottom w:val="none" w:sz="0" w:space="0" w:color="auto"/>
        <w:right w:val="none" w:sz="0" w:space="0" w:color="auto"/>
      </w:divBdr>
      <w:divsChild>
        <w:div w:id="1453673094">
          <w:marLeft w:val="0"/>
          <w:marRight w:val="0"/>
          <w:marTop w:val="0"/>
          <w:marBottom w:val="0"/>
          <w:divBdr>
            <w:top w:val="none" w:sz="0" w:space="0" w:color="auto"/>
            <w:left w:val="none" w:sz="0" w:space="0" w:color="auto"/>
            <w:bottom w:val="none" w:sz="0" w:space="0" w:color="auto"/>
            <w:right w:val="none" w:sz="0" w:space="0" w:color="auto"/>
          </w:divBdr>
          <w:divsChild>
            <w:div w:id="721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854">
      <w:bodyDiv w:val="1"/>
      <w:marLeft w:val="0"/>
      <w:marRight w:val="0"/>
      <w:marTop w:val="0"/>
      <w:marBottom w:val="0"/>
      <w:divBdr>
        <w:top w:val="none" w:sz="0" w:space="0" w:color="auto"/>
        <w:left w:val="none" w:sz="0" w:space="0" w:color="auto"/>
        <w:bottom w:val="none" w:sz="0" w:space="0" w:color="auto"/>
        <w:right w:val="none" w:sz="0" w:space="0" w:color="auto"/>
      </w:divBdr>
    </w:div>
    <w:div w:id="1600288456">
      <w:bodyDiv w:val="1"/>
      <w:marLeft w:val="0"/>
      <w:marRight w:val="0"/>
      <w:marTop w:val="0"/>
      <w:marBottom w:val="0"/>
      <w:divBdr>
        <w:top w:val="none" w:sz="0" w:space="0" w:color="auto"/>
        <w:left w:val="none" w:sz="0" w:space="0" w:color="auto"/>
        <w:bottom w:val="none" w:sz="0" w:space="0" w:color="auto"/>
        <w:right w:val="none" w:sz="0" w:space="0" w:color="auto"/>
      </w:divBdr>
      <w:divsChild>
        <w:div w:id="1067074547">
          <w:marLeft w:val="0"/>
          <w:marRight w:val="0"/>
          <w:marTop w:val="0"/>
          <w:marBottom w:val="0"/>
          <w:divBdr>
            <w:top w:val="none" w:sz="0" w:space="0" w:color="auto"/>
            <w:left w:val="none" w:sz="0" w:space="0" w:color="auto"/>
            <w:bottom w:val="none" w:sz="0" w:space="0" w:color="auto"/>
            <w:right w:val="none" w:sz="0" w:space="0" w:color="auto"/>
          </w:divBdr>
          <w:divsChild>
            <w:div w:id="8760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6EV4Zne_9583TUFNxAknfYdwX1f_WqZI/view?usp=sharing" TargetMode="External"/><Relationship Id="rId13" Type="http://schemas.openxmlformats.org/officeDocument/2006/relationships/hyperlink" Target="https://drive.google.com/file/d/16EV4Zne_9583TUFNxAknfYdwX1f_WqZI/view?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rive.google.com/file/d/1DJX7cCq4kQg1AT4JEcawomVzYzp7dhCB/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rive.google.com/file/d/1DJX7cCq4kQg1AT4JEcawomVzYzp7dhCB/view?usp=shar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rive.google.com/file/d/16EV4Zne_9583TUFNxAknfYdwX1f_WqZI/view?usp=sharing" TargetMode="External"/><Relationship Id="rId4" Type="http://schemas.openxmlformats.org/officeDocument/2006/relationships/settings" Target="settings.xml"/><Relationship Id="rId9" Type="http://schemas.openxmlformats.org/officeDocument/2006/relationships/hyperlink" Target="https://drive.google.com/file/d/1DJX7cCq4kQg1AT4JEcawomVzYzp7dhCB/view?usp=sha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14</Pages>
  <Words>3780</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Editorial Integra</cp:lastModifiedBy>
  <cp:revision>274</cp:revision>
  <dcterms:created xsi:type="dcterms:W3CDTF">2024-09-20T05:26:00Z</dcterms:created>
  <dcterms:modified xsi:type="dcterms:W3CDTF">2025-04-04T18:30:00Z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12d892854896330ef2278319c529a9f891c1eb248000a5979b00e81971776ca5</vt:lpwstr>
  </property>
  <property fmtid="{D5CDD505-2E9C-101B-9397-08002B2CF9AE}" pid="3" name="CustomProp">
    <vt:lpwstr>0f8a4dc132e248f098237b82b22874c9</vt:lpwstr>
  </property>
</Properties>
</file>